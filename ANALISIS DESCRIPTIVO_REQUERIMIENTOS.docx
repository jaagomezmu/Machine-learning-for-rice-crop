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B67EF" w14:textId="77777777" w:rsidR="006F4598" w:rsidRDefault="006F264D">
      <w:pPr>
        <w:jc w:val="both"/>
        <w:rPr>
          <w:b/>
        </w:rPr>
      </w:pPr>
      <w:r>
        <w:rPr>
          <w:b/>
        </w:rPr>
        <w:t xml:space="preserve">REQUERIMIENTOS ANÁLISIS DESCRIPTIVO </w:t>
      </w:r>
    </w:p>
    <w:p w14:paraId="09CF0B8D" w14:textId="77777777" w:rsidR="006F4598" w:rsidRDefault="006F4598">
      <w:pPr>
        <w:jc w:val="both"/>
        <w:rPr>
          <w:b/>
        </w:rPr>
      </w:pPr>
    </w:p>
    <w:p w14:paraId="66FADDE3" w14:textId="77777777" w:rsidR="006F4598" w:rsidRDefault="006F264D">
      <w:pPr>
        <w:jc w:val="both"/>
        <w:rPr>
          <w:b/>
        </w:rPr>
      </w:pPr>
      <w:r>
        <w:rPr>
          <w:b/>
        </w:rPr>
        <w:t>GENERALIDADES</w:t>
      </w:r>
    </w:p>
    <w:p w14:paraId="411F3A1C" w14:textId="77777777" w:rsidR="006F4598" w:rsidRDefault="006F4598">
      <w:pPr>
        <w:jc w:val="both"/>
        <w:rPr>
          <w:b/>
        </w:rPr>
      </w:pPr>
    </w:p>
    <w:p w14:paraId="66052C8C" w14:textId="77777777" w:rsidR="006F4598" w:rsidRDefault="006F264D">
      <w:pPr>
        <w:jc w:val="both"/>
      </w:pPr>
      <w:proofErr w:type="spellStart"/>
      <w:r>
        <w:t>Considero</w:t>
      </w:r>
      <w:proofErr w:type="spellEnd"/>
      <w:r>
        <w:t xml:space="preserve"> que para </w:t>
      </w:r>
      <w:proofErr w:type="spellStart"/>
      <w:r>
        <w:t>darle</w:t>
      </w:r>
      <w:proofErr w:type="spellEnd"/>
      <w:r>
        <w:t xml:space="preserve"> </w:t>
      </w:r>
      <w:proofErr w:type="spellStart"/>
      <w:r>
        <w:t>orden</w:t>
      </w:r>
      <w:proofErr w:type="spellEnd"/>
      <w:r>
        <w:t xml:space="preserve"> a las </w:t>
      </w:r>
      <w:proofErr w:type="spellStart"/>
      <w:r>
        <w:t>graficas</w:t>
      </w:r>
      <w:proofErr w:type="spellEnd"/>
      <w:r>
        <w:t xml:space="preserve"> </w:t>
      </w:r>
      <w:proofErr w:type="spellStart"/>
      <w:r>
        <w:t>podriamos</w:t>
      </w:r>
      <w:proofErr w:type="spellEnd"/>
      <w:r>
        <w:t xml:space="preserve"> </w:t>
      </w:r>
      <w:proofErr w:type="spellStart"/>
      <w:r>
        <w:t>manejar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convenciones</w:t>
      </w:r>
      <w:proofErr w:type="spellEnd"/>
      <w:r>
        <w:t xml:space="preserve"> de </w:t>
      </w:r>
      <w:proofErr w:type="spellStart"/>
      <w:r>
        <w:t>colores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enfermedad</w:t>
      </w:r>
      <w:proofErr w:type="spellEnd"/>
      <w:r>
        <w:t>:</w:t>
      </w:r>
    </w:p>
    <w:p w14:paraId="6F8AD1AB" w14:textId="77777777" w:rsidR="006F4598" w:rsidRDefault="006F4598">
      <w:pPr>
        <w:jc w:val="both"/>
      </w:pPr>
    </w:p>
    <w:p w14:paraId="3B9A9305" w14:textId="77777777" w:rsidR="006F4598" w:rsidRDefault="006F264D">
      <w:pPr>
        <w:jc w:val="both"/>
      </w:pPr>
      <w:r>
        <w:t xml:space="preserve">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colores</w:t>
      </w:r>
      <w:proofErr w:type="spellEnd"/>
      <w:r>
        <w:t xml:space="preserve"> se </w:t>
      </w:r>
      <w:proofErr w:type="spellStart"/>
      <w:r>
        <w:t>usaran</w:t>
      </w:r>
      <w:proofErr w:type="spellEnd"/>
      <w:r>
        <w:t xml:space="preserve"> para las </w:t>
      </w:r>
      <w:proofErr w:type="spellStart"/>
      <w:r>
        <w:t>gráficas</w:t>
      </w:r>
      <w:proofErr w:type="spellEnd"/>
      <w:r>
        <w:t xml:space="preserve"> de barras y para las de </w:t>
      </w:r>
      <w:proofErr w:type="spellStart"/>
      <w:r>
        <w:t>línea</w:t>
      </w:r>
      <w:proofErr w:type="spellEnd"/>
      <w:r>
        <w:t xml:space="preserve"> color negro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simbolos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describo</w:t>
      </w:r>
      <w:proofErr w:type="spellEnd"/>
      <w:r>
        <w:t xml:space="preserve"> a </w:t>
      </w:r>
      <w:proofErr w:type="spellStart"/>
      <w:r>
        <w:t>continuació</w:t>
      </w:r>
      <w:r>
        <w:t>n</w:t>
      </w:r>
      <w:proofErr w:type="spellEnd"/>
      <w:r>
        <w:t>:</w:t>
      </w:r>
    </w:p>
    <w:p w14:paraId="3406F112" w14:textId="77777777" w:rsidR="006F4598" w:rsidRDefault="006F264D">
      <w:pPr>
        <w:jc w:val="both"/>
      </w:pPr>
      <w:r>
        <w:t xml:space="preserve"> </w:t>
      </w:r>
    </w:p>
    <w:tbl>
      <w:tblPr>
        <w:tblStyle w:val="a"/>
        <w:tblW w:w="96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2265"/>
        <w:gridCol w:w="2235"/>
        <w:gridCol w:w="1515"/>
        <w:gridCol w:w="1350"/>
      </w:tblGrid>
      <w:tr w:rsidR="006F4598" w14:paraId="06FA9343" w14:textId="77777777">
        <w:trPr>
          <w:trHeight w:val="587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B199B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Enfermedad</w:t>
            </w:r>
            <w:proofErr w:type="spellEnd"/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20F87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Color barras</w:t>
            </w:r>
          </w:p>
          <w:p w14:paraId="0F4A54B6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Infectados</w:t>
            </w:r>
            <w:proofErr w:type="spellEnd"/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0731B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Simbolos</w:t>
            </w:r>
            <w:proofErr w:type="spellEnd"/>
            <w:r>
              <w:rPr>
                <w:b/>
              </w:rPr>
              <w:t xml:space="preserve"> para </w:t>
            </w:r>
            <w:proofErr w:type="spellStart"/>
            <w:r>
              <w:rPr>
                <w:b/>
              </w:rPr>
              <w:t>gráficas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líneas</w:t>
            </w:r>
            <w:proofErr w:type="spellEnd"/>
            <w:r>
              <w:rPr>
                <w:b/>
              </w:rPr>
              <w:t xml:space="preserve"> (color negro) y </w:t>
            </w:r>
            <w:proofErr w:type="spellStart"/>
            <w:r>
              <w:rPr>
                <w:b/>
              </w:rPr>
              <w:t>comando</w:t>
            </w:r>
            <w:proofErr w:type="spellEnd"/>
            <w:r>
              <w:rPr>
                <w:b/>
              </w:rPr>
              <w:t xml:space="preserve"> matplotlib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C93FE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Detalle</w:t>
            </w:r>
            <w:proofErr w:type="spellEnd"/>
            <w:r>
              <w:rPr>
                <w:b/>
              </w:rPr>
              <w:t xml:space="preserve"> color RGB (</w:t>
            </w:r>
            <w:proofErr w:type="spellStart"/>
            <w:r>
              <w:rPr>
                <w:b/>
              </w:rPr>
              <w:t>Infectados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7887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Hex</w:t>
            </w:r>
          </w:p>
        </w:tc>
      </w:tr>
      <w:tr w:rsidR="006F4598" w14:paraId="5F068924" w14:textId="77777777">
        <w:trPr>
          <w:trHeight w:val="489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01800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Entorchamiento</w:t>
            </w:r>
            <w:proofErr w:type="spellEnd"/>
            <w:r>
              <w:t xml:space="preserve"> 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ADB6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06AA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114300" distB="114300" distL="114300" distR="114300" wp14:anchorId="2C07EF07" wp14:editId="4769A7A0">
                  <wp:extent cx="190500" cy="190500"/>
                  <wp:effectExtent l="0" t="0" r="0" b="0"/>
                  <wp:docPr id="24" name="image2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Unicode MS" w:eastAsia="Arial Unicode MS" w:hAnsi="Arial Unicode MS" w:cs="Arial Unicode MS"/>
              </w:rPr>
              <w:t xml:space="preserve"> → o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A92A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7-55-99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8580C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#073763</w:t>
            </w:r>
          </w:p>
        </w:tc>
      </w:tr>
      <w:tr w:rsidR="006F4598" w14:paraId="0EB9FFD4" w14:textId="77777777">
        <w:trPr>
          <w:trHeight w:val="51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8208B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Hoja Blanca 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674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52EA4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B219F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114300" distB="114300" distL="114300" distR="114300" wp14:anchorId="3B5074ED" wp14:editId="18A26CBC">
                  <wp:extent cx="220973" cy="214474"/>
                  <wp:effectExtent l="0" t="0" r="0" b="0"/>
                  <wp:docPr id="1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73" cy="2144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--&gt; x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594A6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7-103-77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46D83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#07674D</w:t>
            </w:r>
          </w:p>
        </w:tc>
      </w:tr>
      <w:tr w:rsidR="006F4598" w14:paraId="5A73FC96" w14:textId="77777777">
        <w:trPr>
          <w:trHeight w:val="489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1533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Piricularia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hoja 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02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0D4F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69FC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114300" distB="114300" distL="114300" distR="114300" wp14:anchorId="2A322A76" wp14:editId="6193B340">
                  <wp:extent cx="190500" cy="209550"/>
                  <wp:effectExtent l="0" t="0" r="0" b="0"/>
                  <wp:docPr id="19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--&gt;s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FE407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56-112-37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C792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#387025</w:t>
            </w:r>
          </w:p>
        </w:tc>
      </w:tr>
      <w:tr w:rsidR="006F4598" w14:paraId="01C65812" w14:textId="77777777">
        <w:trPr>
          <w:trHeight w:val="51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DEA73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Helmitosporium</w:t>
            </w:r>
            <w:proofErr w:type="spellEnd"/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74EA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FD17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47DB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114300" distB="114300" distL="114300" distR="114300" wp14:anchorId="7A509BE7" wp14:editId="0179DE37">
                  <wp:extent cx="238125" cy="228600"/>
                  <wp:effectExtent l="0" t="0" r="0" b="0"/>
                  <wp:docPr id="2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28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--&gt; p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50A2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125-150-50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39E8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#674ea7</w:t>
            </w:r>
          </w:p>
        </w:tc>
      </w:tr>
      <w:tr w:rsidR="006F4598" w14:paraId="0EB30ECB" w14:textId="77777777">
        <w:trPr>
          <w:trHeight w:val="51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5566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Rizhoctonia</w:t>
            </w:r>
            <w:proofErr w:type="spellEnd"/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5A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0000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6D798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114300" distB="114300" distL="114300" distR="114300" wp14:anchorId="3B4E89AC" wp14:editId="4F044CF9">
                  <wp:extent cx="190500" cy="216477"/>
                  <wp:effectExtent l="0" t="0" r="0" b="0"/>
                  <wp:docPr id="6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64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--&gt;d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A2A8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0-117-162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1E8F6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#0075A2</w:t>
            </w:r>
          </w:p>
        </w:tc>
      </w:tr>
      <w:tr w:rsidR="006F4598" w14:paraId="26746775" w14:textId="77777777">
        <w:trPr>
          <w:trHeight w:val="51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4B1B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Cercospora</w:t>
            </w:r>
            <w:proofErr w:type="spellEnd"/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99AA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CF79E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33B3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114300" distB="114300" distL="114300" distR="114300" wp14:anchorId="7309C851" wp14:editId="5956BFCA">
                  <wp:extent cx="200025" cy="190500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--&gt; +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048ED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9-154-162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58FB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#099AA2</w:t>
            </w:r>
          </w:p>
        </w:tc>
      </w:tr>
      <w:tr w:rsidR="006F4598" w14:paraId="5C9B5A1F" w14:textId="77777777">
        <w:trPr>
          <w:trHeight w:val="324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B7EA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Escaldado</w:t>
            </w:r>
            <w:proofErr w:type="spellEnd"/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95FA0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6723E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114300" distB="114300" distL="114300" distR="114300" wp14:anchorId="700885AA" wp14:editId="11FCD06F">
                  <wp:extent cx="190500" cy="203638"/>
                  <wp:effectExtent l="0" t="0" r="0" b="0"/>
                  <wp:docPr id="21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36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--&gt; ^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6467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51-204-204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9FE1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#33CCCC</w:t>
            </w:r>
          </w:p>
        </w:tc>
      </w:tr>
      <w:tr w:rsidR="006F4598" w14:paraId="609A1620" w14:textId="77777777">
        <w:trPr>
          <w:trHeight w:val="51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D39DE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Mancha Café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A73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1D4FD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B180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114300" distB="114300" distL="114300" distR="114300" wp14:anchorId="2AD4E79A" wp14:editId="44C5B80A">
                  <wp:extent cx="190500" cy="230605"/>
                  <wp:effectExtent l="0" t="0" r="0" b="0"/>
                  <wp:docPr id="23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306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--&gt; *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A28D4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84-167-56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D4919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#54A738</w:t>
            </w:r>
          </w:p>
        </w:tc>
      </w:tr>
      <w:tr w:rsidR="006F4598" w14:paraId="6E5DBB3B" w14:textId="77777777">
        <w:trPr>
          <w:trHeight w:val="51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C5DC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Gaemanomices</w:t>
            </w:r>
            <w:proofErr w:type="spellEnd"/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6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428B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39C20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114300" distB="114300" distL="114300" distR="114300" wp14:anchorId="70324134" wp14:editId="52FC6578">
                  <wp:extent cx="190500" cy="209550"/>
                  <wp:effectExtent l="0" t="0" r="0" b="0"/>
                  <wp:docPr id="1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--&gt; H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931FF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102-255-153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CA38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#66FF99</w:t>
            </w:r>
          </w:p>
        </w:tc>
      </w:tr>
      <w:tr w:rsidR="006F4598" w14:paraId="486CABF7" w14:textId="77777777">
        <w:trPr>
          <w:trHeight w:val="51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4AE10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Piricularia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cuello</w:t>
            </w:r>
            <w:proofErr w:type="spellEnd"/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99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65762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30D97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114300" distB="114300" distL="114300" distR="114300" wp14:anchorId="37CD96EB" wp14:editId="6523858B">
                  <wp:extent cx="161925" cy="219075"/>
                  <wp:effectExtent l="0" t="0" r="0" b="0"/>
                  <wp:docPr id="1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--&gt; I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D1C2B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255-255-153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6DF2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#CC99FF</w:t>
            </w:r>
          </w:p>
        </w:tc>
      </w:tr>
      <w:tr w:rsidR="006F4598" w14:paraId="1586A65B" w14:textId="77777777">
        <w:trPr>
          <w:trHeight w:val="515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DEE69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Sarna de las </w:t>
            </w:r>
            <w:proofErr w:type="spellStart"/>
            <w:r>
              <w:t>orejas</w:t>
            </w:r>
            <w:proofErr w:type="spellEnd"/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EEFF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FF728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9782D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114300" distB="114300" distL="114300" distR="114300" wp14:anchorId="1EC70CF9" wp14:editId="55498060">
                  <wp:extent cx="200025" cy="247650"/>
                  <wp:effectExtent l="0" t="0" r="0" b="0"/>
                  <wp:docPr id="10" name="image2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--&gt;2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0422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94-239-247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3F28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#5EEFF7</w:t>
            </w:r>
          </w:p>
        </w:tc>
      </w:tr>
      <w:tr w:rsidR="006F4598" w14:paraId="128A1AA7" w14:textId="77777777">
        <w:trPr>
          <w:trHeight w:val="489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8B17F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lastRenderedPageBreak/>
              <w:t>Complejo</w:t>
            </w:r>
            <w:proofErr w:type="spellEnd"/>
            <w:r>
              <w:t xml:space="preserve"> </w:t>
            </w:r>
            <w:proofErr w:type="spellStart"/>
            <w:r>
              <w:t>Bacteriano</w:t>
            </w:r>
            <w:proofErr w:type="spellEnd"/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7C4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E3712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7086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114300" distB="114300" distL="114300" distR="114300" wp14:anchorId="7FCECD7F" wp14:editId="3BAE6D2F">
                  <wp:extent cx="209550" cy="247650"/>
                  <wp:effectExtent l="0" t="0" r="0" b="0"/>
                  <wp:docPr id="9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47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>--&gt; X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AD5A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119-196-232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C61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#77C4E8</w:t>
            </w:r>
          </w:p>
        </w:tc>
      </w:tr>
      <w:tr w:rsidR="006F4598" w14:paraId="7DC849E8" w14:textId="77777777">
        <w:trPr>
          <w:trHeight w:val="489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D4458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Barrenador</w:t>
            </w:r>
            <w:proofErr w:type="spellEnd"/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41B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3CF56" w14:textId="77777777" w:rsidR="006F4598" w:rsidRDefault="006F4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6219B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114300" distB="114300" distL="114300" distR="114300" wp14:anchorId="2D9F7B38" wp14:editId="5A46D056">
                  <wp:extent cx="266700" cy="200025"/>
                  <wp:effectExtent l="0" t="0" r="0" b="0"/>
                  <wp:docPr id="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Unicode MS" w:eastAsia="Arial Unicode MS" w:hAnsi="Arial Unicode MS" w:cs="Arial Unicode MS"/>
              </w:rPr>
              <w:t xml:space="preserve"> → _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431D2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116-27-71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F82A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#741b47</w:t>
            </w:r>
          </w:p>
        </w:tc>
      </w:tr>
      <w:tr w:rsidR="006F4598" w14:paraId="0D826158" w14:textId="77777777">
        <w:trPr>
          <w:trHeight w:val="482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843A5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Ácaro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Steneotarsonemus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spinki</w:t>
            </w:r>
            <w:proofErr w:type="spellEnd"/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00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7B5E2" w14:textId="77777777" w:rsidR="006F4598" w:rsidRDefault="006F4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67A1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114300" distB="114300" distL="114300" distR="114300" wp14:anchorId="69B34789" wp14:editId="1DCC39E0">
                  <wp:extent cx="180975" cy="200025"/>
                  <wp:effectExtent l="0" t="0" r="0" b="0"/>
                  <wp:docPr id="22" name="image2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200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 Unicode MS" w:eastAsia="Arial Unicode MS" w:hAnsi="Arial Unicode MS" w:cs="Arial Unicode MS"/>
              </w:rPr>
              <w:t xml:space="preserve"> → &gt;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8519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153-0-255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E26E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#9900ff</w:t>
            </w:r>
          </w:p>
        </w:tc>
      </w:tr>
    </w:tbl>
    <w:p w14:paraId="5DDD161A" w14:textId="77777777" w:rsidR="006F4598" w:rsidRDefault="006F4598">
      <w:pPr>
        <w:jc w:val="both"/>
      </w:pPr>
    </w:p>
    <w:p w14:paraId="05A5D8F0" w14:textId="77777777" w:rsidR="006F4598" w:rsidRDefault="006F264D">
      <w:pPr>
        <w:jc w:val="both"/>
      </w:pPr>
      <w:r>
        <w:rPr>
          <w:noProof/>
        </w:rPr>
        <w:drawing>
          <wp:inline distT="114300" distB="114300" distL="114300" distR="114300" wp14:anchorId="3ED4F774" wp14:editId="0B25F602">
            <wp:extent cx="5943600" cy="3073400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801B78" w14:textId="77777777" w:rsidR="006F4598" w:rsidRDefault="006F4598">
      <w:pPr>
        <w:jc w:val="both"/>
      </w:pPr>
    </w:p>
    <w:p w14:paraId="3BAAB1D8" w14:textId="77777777" w:rsidR="006F4598" w:rsidRDefault="006F264D">
      <w:pPr>
        <w:jc w:val="both"/>
      </w:pPr>
      <w:r>
        <w:t xml:space="preserve">Los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colores</w:t>
      </w:r>
      <w:proofErr w:type="spellEnd"/>
      <w:r>
        <w:t xml:space="preserve"> se </w:t>
      </w:r>
      <w:proofErr w:type="spellStart"/>
      <w:r>
        <w:t>usaran</w:t>
      </w:r>
      <w:proofErr w:type="spellEnd"/>
      <w:r>
        <w:t xml:space="preserve"> para las barras de </w:t>
      </w:r>
      <w:proofErr w:type="spellStart"/>
      <w:r>
        <w:t>presencia</w:t>
      </w:r>
      <w:proofErr w:type="spellEnd"/>
      <w:r>
        <w:t xml:space="preserve"> y </w:t>
      </w:r>
      <w:proofErr w:type="spellStart"/>
      <w:r>
        <w:t>ausencia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revisando</w:t>
      </w:r>
      <w:proofErr w:type="spellEnd"/>
      <w:r>
        <w:t xml:space="preserve"> </w:t>
      </w:r>
      <w:proofErr w:type="spellStart"/>
      <w:r>
        <w:t>artículos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habla</w:t>
      </w:r>
      <w:proofErr w:type="spellEnd"/>
      <w:r>
        <w:t xml:space="preserve"> de </w:t>
      </w:r>
      <w:proofErr w:type="spellStart"/>
      <w:r>
        <w:t>estas</w:t>
      </w:r>
      <w:proofErr w:type="spellEnd"/>
      <w:r>
        <w:t xml:space="preserve"> variables las </w:t>
      </w:r>
      <w:proofErr w:type="spellStart"/>
      <w:r>
        <w:t>denominan</w:t>
      </w:r>
      <w:proofErr w:type="spellEnd"/>
      <w:r>
        <w:t xml:space="preserve"> </w:t>
      </w:r>
      <w:proofErr w:type="spellStart"/>
      <w:r>
        <w:t>individuos</w:t>
      </w:r>
      <w:proofErr w:type="spellEnd"/>
      <w:r>
        <w:t xml:space="preserve"> </w:t>
      </w:r>
      <w:proofErr w:type="spellStart"/>
      <w:r>
        <w:t>infectados</w:t>
      </w:r>
      <w:proofErr w:type="spellEnd"/>
      <w:r>
        <w:t xml:space="preserve"> (</w:t>
      </w:r>
      <w:proofErr w:type="spellStart"/>
      <w:r>
        <w:t>presencia</w:t>
      </w:r>
      <w:proofErr w:type="spellEnd"/>
      <w:r>
        <w:t xml:space="preserve">) y </w:t>
      </w:r>
      <w:proofErr w:type="spellStart"/>
      <w:r>
        <w:t>sanos</w:t>
      </w:r>
      <w:proofErr w:type="spellEnd"/>
      <w:r>
        <w:t xml:space="preserve"> (</w:t>
      </w:r>
      <w:proofErr w:type="spellStart"/>
      <w:r>
        <w:t>ausencia</w:t>
      </w:r>
      <w:proofErr w:type="spellEnd"/>
      <w:r>
        <w:t xml:space="preserve">). Por lo que </w:t>
      </w:r>
      <w:proofErr w:type="spellStart"/>
      <w:r>
        <w:t>considero</w:t>
      </w:r>
      <w:proofErr w:type="spellEnd"/>
      <w:r>
        <w:t xml:space="preserve"> que </w:t>
      </w:r>
      <w:proofErr w:type="spellStart"/>
      <w:r>
        <w:t>cambiemos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</w:t>
      </w:r>
      <w:r>
        <w:t xml:space="preserve">e </w:t>
      </w:r>
      <w:proofErr w:type="spellStart"/>
      <w:r>
        <w:t>estas</w:t>
      </w:r>
      <w:proofErr w:type="spellEnd"/>
      <w:r>
        <w:t xml:space="preserve"> dos variables de ese modo para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presencia</w:t>
      </w:r>
      <w:proofErr w:type="spellEnd"/>
      <w:r>
        <w:t xml:space="preserve"> y </w:t>
      </w:r>
      <w:proofErr w:type="spellStart"/>
      <w:r>
        <w:t>ausencia</w:t>
      </w:r>
      <w:proofErr w:type="spellEnd"/>
      <w:r>
        <w:t>.</w:t>
      </w:r>
    </w:p>
    <w:p w14:paraId="1E7590D9" w14:textId="77777777" w:rsidR="006F4598" w:rsidRDefault="006F4598">
      <w:pPr>
        <w:jc w:val="both"/>
      </w:pPr>
    </w:p>
    <w:tbl>
      <w:tblPr>
        <w:tblStyle w:val="a0"/>
        <w:tblW w:w="75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1425"/>
        <w:gridCol w:w="2010"/>
        <w:gridCol w:w="1260"/>
      </w:tblGrid>
      <w:tr w:rsidR="006F4598" w14:paraId="1644A2BC" w14:textId="77777777">
        <w:trPr>
          <w:trHeight w:val="345"/>
        </w:trPr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2A575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23E10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Color barras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CD5E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Detalle</w:t>
            </w:r>
            <w:proofErr w:type="spellEnd"/>
            <w:r>
              <w:rPr>
                <w:b/>
              </w:rPr>
              <w:t xml:space="preserve"> color RGB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A7C04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Hex</w:t>
            </w:r>
          </w:p>
        </w:tc>
      </w:tr>
      <w:tr w:rsidR="006F4598" w14:paraId="1D2C8030" w14:textId="77777777">
        <w:trPr>
          <w:trHeight w:val="200"/>
        </w:trPr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D4BF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t>Infectados</w:t>
            </w:r>
            <w:proofErr w:type="spellEnd"/>
            <w:r>
              <w:t xml:space="preserve"> (</w:t>
            </w:r>
            <w:proofErr w:type="spellStart"/>
            <w:r>
              <w:t>Presencia</w:t>
            </w:r>
            <w:proofErr w:type="spellEnd"/>
            <w:r>
              <w:t>)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5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840C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77FF9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255-80-80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5577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#FF5050</w:t>
            </w:r>
          </w:p>
        </w:tc>
      </w:tr>
      <w:tr w:rsidR="006F4598" w14:paraId="22F72581" w14:textId="77777777">
        <w:trPr>
          <w:trHeight w:val="105"/>
        </w:trPr>
        <w:tc>
          <w:tcPr>
            <w:tcW w:w="28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E6FA1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proofErr w:type="spellStart"/>
            <w:r>
              <w:t>Sanos</w:t>
            </w:r>
            <w:proofErr w:type="spellEnd"/>
            <w:r>
              <w:t xml:space="preserve"> (</w:t>
            </w:r>
            <w:proofErr w:type="spellStart"/>
            <w:r>
              <w:t>Ausencia</w:t>
            </w:r>
            <w:proofErr w:type="spellEnd"/>
            <w:r>
              <w:t>)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D4430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B0F8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204-255-153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AD12B" w14:textId="77777777" w:rsidR="006F4598" w:rsidRDefault="006F26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#CCFF99</w:t>
            </w:r>
          </w:p>
        </w:tc>
      </w:tr>
    </w:tbl>
    <w:p w14:paraId="7E669941" w14:textId="77777777" w:rsidR="006F4598" w:rsidRDefault="006F264D">
      <w:pPr>
        <w:numPr>
          <w:ilvl w:val="0"/>
          <w:numId w:val="1"/>
        </w:numPr>
        <w:spacing w:before="240"/>
        <w:jc w:val="both"/>
      </w:pPr>
      <w:proofErr w:type="spellStart"/>
      <w:r>
        <w:rPr>
          <w:b/>
        </w:rPr>
        <w:t>Tamaño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letra</w:t>
      </w:r>
      <w:proofErr w:type="spellEnd"/>
      <w:r>
        <w:t xml:space="preserve"> Arial, 11 </w:t>
      </w:r>
      <w:proofErr w:type="spellStart"/>
      <w:r>
        <w:t>ptos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ésta</w:t>
      </w:r>
      <w:proofErr w:type="spellEnd"/>
      <w:r>
        <w:t xml:space="preserve"> no se </w:t>
      </w:r>
      <w:proofErr w:type="spellStart"/>
      <w:r>
        <w:t>encuentra</w:t>
      </w:r>
      <w:proofErr w:type="spellEnd"/>
      <w:r>
        <w:t xml:space="preserve"> disponible </w:t>
      </w:r>
      <w:proofErr w:type="spellStart"/>
      <w:r>
        <w:t>utilizaremos</w:t>
      </w:r>
      <w:proofErr w:type="spellEnd"/>
      <w:r>
        <w:t xml:space="preserve"> </w:t>
      </w:r>
      <w:proofErr w:type="spellStart"/>
      <w:r>
        <w:t>Helvética</w:t>
      </w:r>
      <w:proofErr w:type="spellEnd"/>
      <w:r>
        <w:t xml:space="preserve"> o </w:t>
      </w:r>
      <w:proofErr w:type="spellStart"/>
      <w:r>
        <w:t>calibri</w:t>
      </w:r>
      <w:proofErr w:type="spellEnd"/>
      <w:r>
        <w:t>.</w:t>
      </w:r>
    </w:p>
    <w:p w14:paraId="4112592F" w14:textId="77777777" w:rsidR="006F4598" w:rsidRDefault="006F264D">
      <w:pPr>
        <w:numPr>
          <w:ilvl w:val="0"/>
          <w:numId w:val="1"/>
        </w:numPr>
        <w:spacing w:after="240"/>
        <w:jc w:val="both"/>
      </w:pPr>
      <w:proofErr w:type="spellStart"/>
      <w:r>
        <w:rPr>
          <w:b/>
        </w:rPr>
        <w:t>Tamaño</w:t>
      </w:r>
      <w:proofErr w:type="spellEnd"/>
      <w:r>
        <w:rPr>
          <w:b/>
        </w:rPr>
        <w:t xml:space="preserve"> de las </w:t>
      </w:r>
      <w:proofErr w:type="spellStart"/>
      <w:r>
        <w:rPr>
          <w:b/>
        </w:rPr>
        <w:t>figuras</w:t>
      </w:r>
      <w:proofErr w:type="spellEnd"/>
      <w:r>
        <w:rPr>
          <w:b/>
        </w:rPr>
        <w:t>:</w:t>
      </w:r>
      <w:r>
        <w:rPr>
          <w:color w:val="222222"/>
        </w:rPr>
        <w:t xml:space="preserve"> De </w:t>
      </w:r>
      <w:proofErr w:type="spellStart"/>
      <w:r>
        <w:rPr>
          <w:color w:val="222222"/>
        </w:rPr>
        <w:t>acuerdo</w:t>
      </w:r>
      <w:proofErr w:type="spellEnd"/>
      <w:r>
        <w:rPr>
          <w:color w:val="222222"/>
        </w:rPr>
        <w:t xml:space="preserve"> con las </w:t>
      </w:r>
      <w:proofErr w:type="spellStart"/>
      <w:r>
        <w:rPr>
          <w:color w:val="222222"/>
        </w:rPr>
        <w:t>especificaciones</w:t>
      </w:r>
      <w:proofErr w:type="spellEnd"/>
      <w:r>
        <w:rPr>
          <w:color w:val="222222"/>
        </w:rPr>
        <w:t xml:space="preserve"> de </w:t>
      </w:r>
      <w:proofErr w:type="spellStart"/>
      <w:r>
        <w:rPr>
          <w:color w:val="222222"/>
        </w:rPr>
        <w:t>una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revista</w:t>
      </w:r>
      <w:proofErr w:type="spellEnd"/>
      <w:r>
        <w:rPr>
          <w:color w:val="222222"/>
        </w:rPr>
        <w:t xml:space="preserve"> que </w:t>
      </w:r>
      <w:proofErr w:type="spellStart"/>
      <w:r>
        <w:rPr>
          <w:color w:val="222222"/>
        </w:rPr>
        <w:t>consulté</w:t>
      </w:r>
      <w:proofErr w:type="spellEnd"/>
      <w:r>
        <w:t xml:space="preserve">, </w:t>
      </w:r>
      <w:proofErr w:type="spellStart"/>
      <w:r>
        <w:rPr>
          <w:color w:val="222222"/>
        </w:rPr>
        <w:t>deben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tener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resolución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suficientemente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alta</w:t>
      </w:r>
      <w:proofErr w:type="spellEnd"/>
      <w:r>
        <w:rPr>
          <w:color w:val="222222"/>
        </w:rPr>
        <w:t xml:space="preserve"> (</w:t>
      </w:r>
      <w:proofErr w:type="spellStart"/>
      <w:r>
        <w:rPr>
          <w:color w:val="222222"/>
        </w:rPr>
        <w:t>mínimo</w:t>
      </w:r>
      <w:proofErr w:type="spellEnd"/>
      <w:r>
        <w:rPr>
          <w:color w:val="222222"/>
        </w:rPr>
        <w:t xml:space="preserve"> de 1000 </w:t>
      </w:r>
      <w:proofErr w:type="spellStart"/>
      <w:r>
        <w:rPr>
          <w:color w:val="222222"/>
        </w:rPr>
        <w:t>píxeles</w:t>
      </w:r>
      <w:proofErr w:type="spellEnd"/>
      <w:r>
        <w:rPr>
          <w:color w:val="222222"/>
        </w:rPr>
        <w:t xml:space="preserve"> de ancho/alto,</w:t>
      </w:r>
      <w:r>
        <w:rPr>
          <w:color w:val="222222"/>
        </w:rPr>
        <w:t xml:space="preserve"> o </w:t>
      </w:r>
      <w:proofErr w:type="spellStart"/>
      <w:r>
        <w:rPr>
          <w:color w:val="222222"/>
        </w:rPr>
        <w:t>una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resolución</w:t>
      </w:r>
      <w:proofErr w:type="spellEnd"/>
      <w:r>
        <w:rPr>
          <w:color w:val="222222"/>
        </w:rPr>
        <w:t xml:space="preserve"> de 300 </w:t>
      </w:r>
      <w:proofErr w:type="spellStart"/>
      <w:r>
        <w:rPr>
          <w:color w:val="222222"/>
        </w:rPr>
        <w:t>ppp</w:t>
      </w:r>
      <w:proofErr w:type="spellEnd"/>
      <w:r>
        <w:rPr>
          <w:color w:val="222222"/>
        </w:rPr>
        <w:t xml:space="preserve"> o superior). Se </w:t>
      </w:r>
      <w:proofErr w:type="spellStart"/>
      <w:r>
        <w:rPr>
          <w:color w:val="222222"/>
        </w:rPr>
        <w:t>aceptan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los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formatos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comunes</w:t>
      </w:r>
      <w:proofErr w:type="spellEnd"/>
      <w:r>
        <w:rPr>
          <w:color w:val="222222"/>
        </w:rPr>
        <w:t xml:space="preserve">, </w:t>
      </w:r>
      <w:r>
        <w:rPr>
          <w:color w:val="222222"/>
        </w:rPr>
        <w:lastRenderedPageBreak/>
        <w:t xml:space="preserve">sin embargo, se </w:t>
      </w:r>
      <w:proofErr w:type="spellStart"/>
      <w:r>
        <w:rPr>
          <w:color w:val="222222"/>
        </w:rPr>
        <w:t>prefieren</w:t>
      </w:r>
      <w:proofErr w:type="spellEnd"/>
      <w:r>
        <w:rPr>
          <w:color w:val="222222"/>
        </w:rPr>
        <w:t xml:space="preserve"> TIFF, JPEG, EPS y PDF. La </w:t>
      </w:r>
      <w:proofErr w:type="spellStart"/>
      <w:r>
        <w:rPr>
          <w:color w:val="222222"/>
        </w:rPr>
        <w:t>orientación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preferiblemente</w:t>
      </w:r>
      <w:proofErr w:type="spellEnd"/>
      <w:r>
        <w:rPr>
          <w:color w:val="222222"/>
        </w:rPr>
        <w:t xml:space="preserve"> horizontal.</w:t>
      </w:r>
    </w:p>
    <w:p w14:paraId="77F4429A" w14:textId="77777777" w:rsidR="006F4598" w:rsidRDefault="006F264D">
      <w:pPr>
        <w:spacing w:before="240" w:after="240"/>
        <w:jc w:val="center"/>
        <w:rPr>
          <w:color w:val="222222"/>
        </w:rPr>
      </w:pPr>
      <w:r>
        <w:rPr>
          <w:noProof/>
          <w:color w:val="222222"/>
        </w:rPr>
        <w:drawing>
          <wp:inline distT="114300" distB="114300" distL="114300" distR="114300" wp14:anchorId="4A5B6E89" wp14:editId="30AC665F">
            <wp:extent cx="5179948" cy="1538288"/>
            <wp:effectExtent l="0" t="0" r="0" b="0"/>
            <wp:docPr id="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9948" cy="1538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AC08AD" w14:textId="77777777" w:rsidR="006F4598" w:rsidRDefault="006F264D">
      <w:pPr>
        <w:numPr>
          <w:ilvl w:val="0"/>
          <w:numId w:val="1"/>
        </w:numPr>
        <w:spacing w:before="240"/>
        <w:jc w:val="both"/>
      </w:pPr>
      <w:r>
        <w:t xml:space="preserve">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respetar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margen</w:t>
      </w:r>
      <w:proofErr w:type="spellEnd"/>
      <w:r>
        <w:t xml:space="preserve">, la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ser lo primero que se </w:t>
      </w:r>
      <w:proofErr w:type="spellStart"/>
      <w:r>
        <w:t>vea</w:t>
      </w:r>
      <w:proofErr w:type="spellEnd"/>
      <w:r>
        <w:t xml:space="preserve">. El </w:t>
      </w:r>
      <w:proofErr w:type="spellStart"/>
      <w:r>
        <w:rPr>
          <w:color w:val="333333"/>
          <w:highlight w:val="white"/>
        </w:rPr>
        <w:t>número</w:t>
      </w:r>
      <w:proofErr w:type="spellEnd"/>
      <w:r>
        <w:rPr>
          <w:color w:val="333333"/>
          <w:highlight w:val="white"/>
        </w:rPr>
        <w:t xml:space="preserve"> de la </w:t>
      </w:r>
      <w:proofErr w:type="spellStart"/>
      <w:r>
        <w:rPr>
          <w:color w:val="333333"/>
          <w:highlight w:val="white"/>
        </w:rPr>
        <w:t>f</w:t>
      </w:r>
      <w:r>
        <w:rPr>
          <w:color w:val="333333"/>
          <w:highlight w:val="white"/>
        </w:rPr>
        <w:t>igura</w:t>
      </w:r>
      <w:proofErr w:type="spellEnd"/>
      <w:r>
        <w:rPr>
          <w:color w:val="333333"/>
          <w:highlight w:val="white"/>
        </w:rPr>
        <w:t xml:space="preserve"> (</w:t>
      </w:r>
      <w:proofErr w:type="spellStart"/>
      <w:r>
        <w:rPr>
          <w:color w:val="333333"/>
          <w:highlight w:val="white"/>
        </w:rPr>
        <w:t>por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ejemplo</w:t>
      </w:r>
      <w:proofErr w:type="spellEnd"/>
      <w:r>
        <w:rPr>
          <w:color w:val="333333"/>
          <w:highlight w:val="white"/>
        </w:rPr>
        <w:t xml:space="preserve">, </w:t>
      </w:r>
      <w:proofErr w:type="spellStart"/>
      <w:r>
        <w:rPr>
          <w:b/>
          <w:color w:val="333333"/>
          <w:highlight w:val="white"/>
        </w:rPr>
        <w:t>Figura</w:t>
      </w:r>
      <w:proofErr w:type="spellEnd"/>
      <w:r>
        <w:rPr>
          <w:b/>
          <w:color w:val="333333"/>
          <w:highlight w:val="white"/>
        </w:rPr>
        <w:t xml:space="preserve"> 1</w:t>
      </w:r>
      <w:r>
        <w:rPr>
          <w:color w:val="333333"/>
          <w:highlight w:val="white"/>
        </w:rPr>
        <w:t xml:space="preserve">) es </w:t>
      </w:r>
      <w:proofErr w:type="spellStart"/>
      <w:r>
        <w:rPr>
          <w:color w:val="333333"/>
          <w:highlight w:val="white"/>
        </w:rPr>
        <w:t>el</w:t>
      </w:r>
      <w:proofErr w:type="spellEnd"/>
      <w:r>
        <w:rPr>
          <w:color w:val="333333"/>
          <w:highlight w:val="white"/>
        </w:rPr>
        <w:t xml:space="preserve"> primer item que </w:t>
      </w:r>
      <w:proofErr w:type="spellStart"/>
      <w:r>
        <w:rPr>
          <w:color w:val="333333"/>
          <w:highlight w:val="white"/>
        </w:rPr>
        <w:t>debemos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agregar</w:t>
      </w:r>
      <w:proofErr w:type="spellEnd"/>
      <w:r>
        <w:rPr>
          <w:color w:val="333333"/>
          <w:highlight w:val="white"/>
        </w:rPr>
        <w:t xml:space="preserve">. Se </w:t>
      </w:r>
      <w:proofErr w:type="spellStart"/>
      <w:r>
        <w:rPr>
          <w:color w:val="333333"/>
          <w:highlight w:val="white"/>
        </w:rPr>
        <w:t>debe</w:t>
      </w:r>
      <w:proofErr w:type="spellEnd"/>
      <w:r>
        <w:rPr>
          <w:color w:val="333333"/>
          <w:highlight w:val="white"/>
        </w:rPr>
        <w:t xml:space="preserve"> usar </w:t>
      </w:r>
      <w:proofErr w:type="spellStart"/>
      <w:r>
        <w:rPr>
          <w:color w:val="333333"/>
          <w:highlight w:val="white"/>
        </w:rPr>
        <w:t>negrita</w:t>
      </w:r>
      <w:proofErr w:type="spellEnd"/>
      <w:r>
        <w:rPr>
          <w:color w:val="333333"/>
          <w:highlight w:val="white"/>
        </w:rPr>
        <w:t xml:space="preserve">. </w:t>
      </w:r>
      <w:proofErr w:type="spellStart"/>
      <w:r>
        <w:rPr>
          <w:color w:val="333333"/>
          <w:highlight w:val="white"/>
        </w:rPr>
        <w:t>Posteriormente</w:t>
      </w:r>
      <w:proofErr w:type="spellEnd"/>
      <w:r>
        <w:rPr>
          <w:color w:val="333333"/>
          <w:highlight w:val="white"/>
        </w:rPr>
        <w:t xml:space="preserve">, se </w:t>
      </w:r>
      <w:proofErr w:type="spellStart"/>
      <w:r>
        <w:rPr>
          <w:color w:val="333333"/>
          <w:highlight w:val="white"/>
        </w:rPr>
        <w:t>asignará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el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titulo</w:t>
      </w:r>
      <w:proofErr w:type="spellEnd"/>
      <w:r>
        <w:rPr>
          <w:color w:val="333333"/>
          <w:highlight w:val="white"/>
        </w:rPr>
        <w:t xml:space="preserve"> de la </w:t>
      </w:r>
      <w:proofErr w:type="spellStart"/>
      <w:r>
        <w:rPr>
          <w:color w:val="333333"/>
          <w:highlight w:val="white"/>
        </w:rPr>
        <w:t>figura</w:t>
      </w:r>
      <w:proofErr w:type="spellEnd"/>
      <w:r>
        <w:rPr>
          <w:color w:val="333333"/>
          <w:highlight w:val="white"/>
        </w:rPr>
        <w:t xml:space="preserve"> sin </w:t>
      </w:r>
      <w:proofErr w:type="spellStart"/>
      <w:r>
        <w:rPr>
          <w:color w:val="333333"/>
          <w:highlight w:val="white"/>
        </w:rPr>
        <w:t>negrita</w:t>
      </w:r>
      <w:proofErr w:type="spellEnd"/>
      <w:r>
        <w:rPr>
          <w:color w:val="333333"/>
          <w:highlight w:val="white"/>
        </w:rPr>
        <w:t xml:space="preserve">. </w:t>
      </w:r>
      <w:proofErr w:type="spellStart"/>
      <w:r>
        <w:t>Luego</w:t>
      </w:r>
      <w:proofErr w:type="spellEnd"/>
      <w:r>
        <w:t xml:space="preserve"> del </w:t>
      </w:r>
      <w:proofErr w:type="spellStart"/>
      <w:r>
        <w:t>nombre</w:t>
      </w:r>
      <w:proofErr w:type="spellEnd"/>
      <w:r>
        <w:t xml:space="preserve"> de la </w:t>
      </w:r>
      <w:proofErr w:type="spellStart"/>
      <w:r>
        <w:t>figura</w:t>
      </w:r>
      <w:proofErr w:type="spellEnd"/>
      <w:r>
        <w:t xml:space="preserve">, 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escribir</w:t>
      </w:r>
      <w:proofErr w:type="spellEnd"/>
      <w:r>
        <w:t xml:space="preserve"> un </w:t>
      </w:r>
      <w:proofErr w:type="spellStart"/>
      <w:r>
        <w:t>pequeño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complementario</w:t>
      </w:r>
      <w:proofErr w:type="spellEnd"/>
      <w:r>
        <w:t xml:space="preserve"> </w:t>
      </w:r>
      <w:proofErr w:type="spellStart"/>
      <w:r>
        <w:t>resumen</w:t>
      </w:r>
      <w:proofErr w:type="spellEnd"/>
      <w:r>
        <w:t xml:space="preserve"> que </w:t>
      </w:r>
      <w:proofErr w:type="spellStart"/>
      <w:r>
        <w:t>describa</w:t>
      </w:r>
      <w:proofErr w:type="spellEnd"/>
      <w:r>
        <w:t xml:space="preserve"> l</w:t>
      </w:r>
      <w:r>
        <w:t xml:space="preserve">a </w:t>
      </w:r>
      <w:proofErr w:type="spellStart"/>
      <w:r>
        <w:t>figura</w:t>
      </w:r>
      <w:proofErr w:type="spellEnd"/>
      <w:r>
        <w:t>.</w:t>
      </w:r>
    </w:p>
    <w:p w14:paraId="12D5C312" w14:textId="77777777" w:rsidR="006F4598" w:rsidRDefault="006F264D">
      <w:pPr>
        <w:numPr>
          <w:ilvl w:val="0"/>
          <w:numId w:val="1"/>
        </w:numPr>
        <w:jc w:val="both"/>
      </w:pPr>
      <w:r>
        <w:t xml:space="preserve">Las </w:t>
      </w:r>
      <w:proofErr w:type="spellStart"/>
      <w:r>
        <w:t>figuras</w:t>
      </w:r>
      <w:proofErr w:type="spellEnd"/>
      <w:r>
        <w:t xml:space="preserve"> sin </w:t>
      </w:r>
      <w:proofErr w:type="spellStart"/>
      <w:r>
        <w:t>lineas</w:t>
      </w:r>
      <w:proofErr w:type="spellEnd"/>
      <w:r>
        <w:t xml:space="preserve"> de </w:t>
      </w:r>
      <w:proofErr w:type="spellStart"/>
      <w:r>
        <w:t>división</w:t>
      </w:r>
      <w:proofErr w:type="spellEnd"/>
      <w:r>
        <w:t xml:space="preserve"> y con </w:t>
      </w:r>
      <w:proofErr w:type="spellStart"/>
      <w:r>
        <w:t>fondo</w:t>
      </w:r>
      <w:proofErr w:type="spellEnd"/>
      <w:r>
        <w:t xml:space="preserve"> </w:t>
      </w:r>
      <w:proofErr w:type="spellStart"/>
      <w:r>
        <w:t>blanco</w:t>
      </w:r>
      <w:proofErr w:type="spellEnd"/>
    </w:p>
    <w:p w14:paraId="2DA94482" w14:textId="77777777" w:rsidR="006F4598" w:rsidRDefault="006F264D">
      <w:pPr>
        <w:numPr>
          <w:ilvl w:val="0"/>
          <w:numId w:val="1"/>
        </w:numPr>
        <w:jc w:val="both"/>
      </w:pPr>
      <w:proofErr w:type="spellStart"/>
      <w:r>
        <w:rPr>
          <w:b/>
        </w:rPr>
        <w:t>Escala</w:t>
      </w:r>
      <w:proofErr w:type="spellEnd"/>
      <w:r>
        <w:rPr>
          <w:b/>
        </w:rPr>
        <w:t xml:space="preserve"> </w:t>
      </w:r>
      <w:r>
        <w:rPr>
          <w:b/>
          <w:i/>
        </w:rPr>
        <w:t>y</w:t>
      </w:r>
      <w:r>
        <w:t xml:space="preserve">: </w:t>
      </w:r>
      <w:proofErr w:type="spellStart"/>
      <w:r>
        <w:t>Procurar</w:t>
      </w:r>
      <w:proofErr w:type="spellEnd"/>
      <w:r>
        <w:t xml:space="preserve"> </w:t>
      </w:r>
      <w:proofErr w:type="spellStart"/>
      <w:r>
        <w:t>mantener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escala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figuras</w:t>
      </w:r>
      <w:proofErr w:type="spellEnd"/>
    </w:p>
    <w:p w14:paraId="51B60731" w14:textId="77777777" w:rsidR="006F4598" w:rsidRDefault="006F264D">
      <w:pPr>
        <w:numPr>
          <w:ilvl w:val="0"/>
          <w:numId w:val="1"/>
        </w:numPr>
        <w:shd w:val="clear" w:color="auto" w:fill="FFFFFF"/>
        <w:spacing w:after="160"/>
        <w:jc w:val="both"/>
        <w:rPr>
          <w:color w:val="333333"/>
        </w:rPr>
      </w:pPr>
      <w:proofErr w:type="spellStart"/>
      <w:r>
        <w:rPr>
          <w:b/>
          <w:color w:val="333333"/>
          <w:highlight w:val="white"/>
        </w:rPr>
        <w:t>leyenda</w:t>
      </w:r>
      <w:proofErr w:type="spellEnd"/>
      <w:r>
        <w:rPr>
          <w:b/>
          <w:color w:val="333333"/>
          <w:highlight w:val="white"/>
        </w:rPr>
        <w:t>:</w:t>
      </w:r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debe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colocarse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dentro</w:t>
      </w:r>
      <w:proofErr w:type="spellEnd"/>
      <w:r>
        <w:rPr>
          <w:color w:val="333333"/>
          <w:highlight w:val="white"/>
        </w:rPr>
        <w:t xml:space="preserve"> de </w:t>
      </w:r>
      <w:proofErr w:type="spellStart"/>
      <w:r>
        <w:rPr>
          <w:color w:val="333333"/>
          <w:highlight w:val="white"/>
        </w:rPr>
        <w:t>los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bordes</w:t>
      </w:r>
      <w:proofErr w:type="spellEnd"/>
      <w:r>
        <w:rPr>
          <w:color w:val="333333"/>
          <w:highlight w:val="white"/>
        </w:rPr>
        <w:t xml:space="preserve"> de la </w:t>
      </w:r>
      <w:proofErr w:type="spellStart"/>
      <w:r>
        <w:rPr>
          <w:color w:val="333333"/>
          <w:highlight w:val="white"/>
        </w:rPr>
        <w:t>figura</w:t>
      </w:r>
      <w:proofErr w:type="spellEnd"/>
      <w:r>
        <w:rPr>
          <w:color w:val="333333"/>
          <w:highlight w:val="white"/>
        </w:rPr>
        <w:t xml:space="preserve"> y </w:t>
      </w:r>
      <w:proofErr w:type="spellStart"/>
      <w:r>
        <w:rPr>
          <w:color w:val="333333"/>
          <w:highlight w:val="white"/>
        </w:rPr>
        <w:t>puede</w:t>
      </w:r>
      <w:proofErr w:type="spellEnd"/>
      <w:r>
        <w:rPr>
          <w:color w:val="333333"/>
          <w:highlight w:val="white"/>
        </w:rPr>
        <w:t xml:space="preserve"> ser </w:t>
      </w:r>
      <w:proofErr w:type="spellStart"/>
      <w:r>
        <w:rPr>
          <w:color w:val="333333"/>
          <w:highlight w:val="white"/>
        </w:rPr>
        <w:t>usada</w:t>
      </w:r>
      <w:proofErr w:type="spellEnd"/>
      <w:r>
        <w:rPr>
          <w:color w:val="333333"/>
          <w:highlight w:val="white"/>
        </w:rPr>
        <w:t xml:space="preserve"> para </w:t>
      </w:r>
      <w:proofErr w:type="spellStart"/>
      <w:r>
        <w:rPr>
          <w:color w:val="333333"/>
          <w:highlight w:val="white"/>
        </w:rPr>
        <w:t>explicar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los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símbolos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utilizados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en</w:t>
      </w:r>
      <w:proofErr w:type="spellEnd"/>
      <w:r>
        <w:rPr>
          <w:color w:val="333333"/>
          <w:highlight w:val="white"/>
        </w:rPr>
        <w:t xml:space="preserve"> la imagen de la </w:t>
      </w:r>
      <w:proofErr w:type="spellStart"/>
      <w:r>
        <w:rPr>
          <w:color w:val="333333"/>
          <w:highlight w:val="white"/>
        </w:rPr>
        <w:t>misma</w:t>
      </w:r>
      <w:proofErr w:type="spellEnd"/>
      <w:r>
        <w:rPr>
          <w:color w:val="333333"/>
          <w:highlight w:val="white"/>
        </w:rPr>
        <w:t xml:space="preserve">, </w:t>
      </w:r>
      <w:proofErr w:type="spellStart"/>
      <w:r>
        <w:rPr>
          <w:color w:val="333333"/>
          <w:highlight w:val="white"/>
        </w:rPr>
        <w:t>sugiero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ponerla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en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el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extremo</w:t>
      </w:r>
      <w:proofErr w:type="spellEnd"/>
      <w:r>
        <w:rPr>
          <w:color w:val="333333"/>
          <w:highlight w:val="white"/>
        </w:rPr>
        <w:t xml:space="preserve"> superior derecho  (</w:t>
      </w:r>
      <w:proofErr w:type="spellStart"/>
      <w:r>
        <w:rPr>
          <w:color w:val="333333"/>
          <w:highlight w:val="white"/>
        </w:rPr>
        <w:t>ver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ejemplos</w:t>
      </w:r>
      <w:proofErr w:type="spellEnd"/>
      <w:r>
        <w:rPr>
          <w:color w:val="333333"/>
          <w:highlight w:val="white"/>
        </w:rPr>
        <w:t xml:space="preserve">). </w:t>
      </w:r>
      <w:proofErr w:type="spellStart"/>
      <w:r>
        <w:rPr>
          <w:color w:val="333333"/>
          <w:highlight w:val="white"/>
        </w:rPr>
        <w:t>Letra</w:t>
      </w:r>
      <w:proofErr w:type="spellEnd"/>
      <w:r>
        <w:rPr>
          <w:color w:val="333333"/>
          <w:highlight w:val="white"/>
        </w:rPr>
        <w:t xml:space="preserve"> arial de 7 </w:t>
      </w:r>
      <w:proofErr w:type="spellStart"/>
      <w:r>
        <w:rPr>
          <w:color w:val="333333"/>
          <w:highlight w:val="white"/>
        </w:rPr>
        <w:t>ptos</w:t>
      </w:r>
      <w:proofErr w:type="spellEnd"/>
    </w:p>
    <w:p w14:paraId="4F3EC615" w14:textId="77777777" w:rsidR="006F4598" w:rsidRDefault="006F264D">
      <w:pPr>
        <w:shd w:val="clear" w:color="auto" w:fill="FFFFFF"/>
        <w:spacing w:after="160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</w:rPr>
        <w:drawing>
          <wp:inline distT="114300" distB="114300" distL="114300" distR="114300" wp14:anchorId="60E013DD" wp14:editId="0F66FED2">
            <wp:extent cx="4002969" cy="2312826"/>
            <wp:effectExtent l="0" t="0" r="0" b="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2969" cy="2312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41E0F5" w14:textId="77777777" w:rsidR="006F4598" w:rsidRDefault="006F264D">
      <w:pPr>
        <w:shd w:val="clear" w:color="auto" w:fill="FFFFFF"/>
        <w:spacing w:after="160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</w:rPr>
        <w:lastRenderedPageBreak/>
        <w:drawing>
          <wp:inline distT="114300" distB="114300" distL="114300" distR="114300" wp14:anchorId="7D4A8997" wp14:editId="2F8D54C0">
            <wp:extent cx="3771900" cy="1781175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5FDBDE" w14:textId="77777777" w:rsidR="006F4598" w:rsidRDefault="006F4598">
      <w:pPr>
        <w:shd w:val="clear" w:color="auto" w:fill="FFFFFF"/>
        <w:spacing w:after="160"/>
        <w:jc w:val="center"/>
        <w:rPr>
          <w:color w:val="333333"/>
          <w:highlight w:val="white"/>
        </w:rPr>
      </w:pPr>
    </w:p>
    <w:p w14:paraId="3082845A" w14:textId="77777777" w:rsidR="006F4598" w:rsidRDefault="006F264D">
      <w:pPr>
        <w:shd w:val="clear" w:color="auto" w:fill="FFFFFF"/>
        <w:spacing w:after="160"/>
        <w:jc w:val="center"/>
        <w:rPr>
          <w:color w:val="333333"/>
          <w:highlight w:val="white"/>
        </w:rPr>
      </w:pPr>
      <w:r>
        <w:rPr>
          <w:noProof/>
          <w:color w:val="333333"/>
          <w:highlight w:val="white"/>
        </w:rPr>
        <w:drawing>
          <wp:inline distT="114300" distB="114300" distL="114300" distR="114300" wp14:anchorId="5BF91CFE" wp14:editId="7EDA34E8">
            <wp:extent cx="3153728" cy="2566988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r="43668" b="25000"/>
                    <a:stretch>
                      <a:fillRect/>
                    </a:stretch>
                  </pic:blipFill>
                  <pic:spPr>
                    <a:xfrm>
                      <a:off x="0" y="0"/>
                      <a:ext cx="3153728" cy="2566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1C4D16" w14:textId="77777777" w:rsidR="006F4598" w:rsidRDefault="006F264D">
      <w:pPr>
        <w:spacing w:before="240" w:after="240"/>
        <w:ind w:left="720"/>
        <w:jc w:val="both"/>
        <w:rPr>
          <w:color w:val="3A3A3A"/>
        </w:rPr>
      </w:pPr>
      <w:r>
        <w:rPr>
          <w:color w:val="333333"/>
          <w:highlight w:val="white"/>
        </w:rPr>
        <w:t xml:space="preserve">Se anima a </w:t>
      </w:r>
      <w:proofErr w:type="spellStart"/>
      <w:r>
        <w:rPr>
          <w:color w:val="333333"/>
          <w:highlight w:val="white"/>
        </w:rPr>
        <w:t>los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autores</w:t>
      </w:r>
      <w:proofErr w:type="spellEnd"/>
      <w:r>
        <w:rPr>
          <w:color w:val="333333"/>
          <w:highlight w:val="white"/>
        </w:rPr>
        <w:t xml:space="preserve"> a </w:t>
      </w:r>
      <w:proofErr w:type="spellStart"/>
      <w:r>
        <w:rPr>
          <w:color w:val="333333"/>
          <w:highlight w:val="white"/>
        </w:rPr>
        <w:t>preparar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figuras</w:t>
      </w:r>
      <w:proofErr w:type="spellEnd"/>
      <w:r>
        <w:rPr>
          <w:color w:val="333333"/>
          <w:highlight w:val="white"/>
        </w:rPr>
        <w:t xml:space="preserve"> y </w:t>
      </w:r>
      <w:proofErr w:type="spellStart"/>
      <w:r>
        <w:rPr>
          <w:color w:val="333333"/>
          <w:highlight w:val="white"/>
        </w:rPr>
        <w:t>esquemas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en</w:t>
      </w:r>
      <w:proofErr w:type="spellEnd"/>
      <w:r>
        <w:rPr>
          <w:color w:val="333333"/>
          <w:highlight w:val="white"/>
        </w:rPr>
        <w:t xml:space="preserve"> color (RGB a 8 bits </w:t>
      </w:r>
      <w:proofErr w:type="spellStart"/>
      <w:r>
        <w:rPr>
          <w:color w:val="333333"/>
          <w:highlight w:val="white"/>
        </w:rPr>
        <w:t>por</w:t>
      </w:r>
      <w:proofErr w:type="spellEnd"/>
      <w:r>
        <w:rPr>
          <w:color w:val="333333"/>
          <w:highlight w:val="white"/>
        </w:rPr>
        <w:t xml:space="preserve"> canal). </w:t>
      </w:r>
    </w:p>
    <w:p w14:paraId="4AC5F70B" w14:textId="77777777" w:rsidR="006F4598" w:rsidRDefault="006F264D">
      <w:pPr>
        <w:spacing w:before="240" w:after="240"/>
        <w:ind w:left="720"/>
        <w:jc w:val="both"/>
        <w:rPr>
          <w:color w:val="3A3A3A"/>
        </w:rPr>
      </w:pPr>
      <w:proofErr w:type="spellStart"/>
      <w:r>
        <w:rPr>
          <w:b/>
          <w:color w:val="3A3A3A"/>
        </w:rPr>
        <w:t>Bordes</w:t>
      </w:r>
      <w:proofErr w:type="spellEnd"/>
      <w:r>
        <w:rPr>
          <w:b/>
          <w:color w:val="3A3A3A"/>
        </w:rPr>
        <w:t xml:space="preserve"> de las </w:t>
      </w:r>
      <w:proofErr w:type="spellStart"/>
      <w:r>
        <w:rPr>
          <w:b/>
          <w:color w:val="3A3A3A"/>
        </w:rPr>
        <w:t>figuras</w:t>
      </w:r>
      <w:proofErr w:type="spellEnd"/>
      <w:r>
        <w:rPr>
          <w:b/>
          <w:color w:val="3A3A3A"/>
        </w:rPr>
        <w:t>:</w:t>
      </w:r>
      <w:r>
        <w:rPr>
          <w:color w:val="3A3A3A"/>
        </w:rPr>
        <w:t xml:space="preserve"> </w:t>
      </w:r>
      <w:proofErr w:type="spellStart"/>
      <w:r>
        <w:rPr>
          <w:color w:val="3A3A3A"/>
        </w:rPr>
        <w:t>Quitar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el</w:t>
      </w:r>
      <w:proofErr w:type="spellEnd"/>
      <w:r>
        <w:rPr>
          <w:color w:val="3A3A3A"/>
        </w:rPr>
        <w:t xml:space="preserve"> </w:t>
      </w:r>
      <w:proofErr w:type="spellStart"/>
      <w:r>
        <w:rPr>
          <w:color w:val="3A3A3A"/>
        </w:rPr>
        <w:t>borde</w:t>
      </w:r>
      <w:proofErr w:type="spellEnd"/>
      <w:r>
        <w:rPr>
          <w:color w:val="3A3A3A"/>
        </w:rPr>
        <w:t xml:space="preserve"> superior horizontal y </w:t>
      </w:r>
      <w:proofErr w:type="spellStart"/>
      <w:r>
        <w:rPr>
          <w:color w:val="3A3A3A"/>
        </w:rPr>
        <w:t>el</w:t>
      </w:r>
      <w:proofErr w:type="spellEnd"/>
      <w:r>
        <w:rPr>
          <w:color w:val="3A3A3A"/>
        </w:rPr>
        <w:t xml:space="preserve"> derecho vertical</w:t>
      </w:r>
    </w:p>
    <w:p w14:paraId="27A347B9" w14:textId="77777777" w:rsidR="006F4598" w:rsidRDefault="006F264D">
      <w:pPr>
        <w:numPr>
          <w:ilvl w:val="0"/>
          <w:numId w:val="1"/>
        </w:numPr>
        <w:spacing w:before="240"/>
        <w:jc w:val="both"/>
      </w:pPr>
      <w:proofErr w:type="spellStart"/>
      <w:r>
        <w:rPr>
          <w:b/>
        </w:rPr>
        <w:t>Acerca</w:t>
      </w:r>
      <w:proofErr w:type="spellEnd"/>
      <w:r>
        <w:rPr>
          <w:b/>
        </w:rPr>
        <w:t xml:space="preserve"> de las </w:t>
      </w:r>
      <w:proofErr w:type="spellStart"/>
      <w:r>
        <w:rPr>
          <w:b/>
        </w:rPr>
        <w:t>tablas</w:t>
      </w:r>
      <w:proofErr w:type="spellEnd"/>
      <w:r>
        <w:t xml:space="preserve">: </w:t>
      </w:r>
      <w:proofErr w:type="spellStart"/>
      <w:r>
        <w:rPr>
          <w:color w:val="222222"/>
        </w:rPr>
        <w:t>Todas</w:t>
      </w:r>
      <w:proofErr w:type="spellEnd"/>
      <w:r>
        <w:rPr>
          <w:color w:val="222222"/>
        </w:rPr>
        <w:t xml:space="preserve"> las </w:t>
      </w:r>
      <w:proofErr w:type="spellStart"/>
      <w:r>
        <w:rPr>
          <w:color w:val="222222"/>
        </w:rPr>
        <w:t>columnas</w:t>
      </w:r>
      <w:proofErr w:type="spellEnd"/>
      <w:r>
        <w:rPr>
          <w:color w:val="222222"/>
        </w:rPr>
        <w:t xml:space="preserve"> de la </w:t>
      </w:r>
      <w:proofErr w:type="spellStart"/>
      <w:r>
        <w:rPr>
          <w:color w:val="222222"/>
        </w:rPr>
        <w:t>tabla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deben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tener</w:t>
      </w:r>
      <w:proofErr w:type="spellEnd"/>
      <w:r>
        <w:rPr>
          <w:color w:val="222222"/>
        </w:rPr>
        <w:t xml:space="preserve"> un </w:t>
      </w:r>
      <w:proofErr w:type="spellStart"/>
      <w:r>
        <w:rPr>
          <w:color w:val="222222"/>
        </w:rPr>
        <w:t>encabezado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explica</w:t>
      </w:r>
      <w:r>
        <w:rPr>
          <w:color w:val="222222"/>
        </w:rPr>
        <w:t>tivo</w:t>
      </w:r>
      <w:proofErr w:type="spellEnd"/>
      <w:r>
        <w:rPr>
          <w:color w:val="222222"/>
        </w:rPr>
        <w:t xml:space="preserve">. Para </w:t>
      </w:r>
      <w:proofErr w:type="spellStart"/>
      <w:r>
        <w:rPr>
          <w:color w:val="222222"/>
        </w:rPr>
        <w:t>facilitar</w:t>
      </w:r>
      <w:proofErr w:type="spellEnd"/>
      <w:r>
        <w:rPr>
          <w:color w:val="222222"/>
        </w:rPr>
        <w:t xml:space="preserve"> la </w:t>
      </w:r>
      <w:proofErr w:type="spellStart"/>
      <w:r>
        <w:rPr>
          <w:color w:val="222222"/>
        </w:rPr>
        <w:t>edición</w:t>
      </w:r>
      <w:proofErr w:type="spellEnd"/>
      <w:r>
        <w:rPr>
          <w:color w:val="222222"/>
        </w:rPr>
        <w:t xml:space="preserve"> de </w:t>
      </w:r>
      <w:proofErr w:type="spellStart"/>
      <w:r>
        <w:rPr>
          <w:color w:val="222222"/>
        </w:rPr>
        <w:t>copias</w:t>
      </w:r>
      <w:proofErr w:type="spellEnd"/>
      <w:r>
        <w:rPr>
          <w:color w:val="222222"/>
        </w:rPr>
        <w:t xml:space="preserve"> de </w:t>
      </w:r>
      <w:proofErr w:type="spellStart"/>
      <w:r>
        <w:rPr>
          <w:color w:val="222222"/>
        </w:rPr>
        <w:t>tablas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más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grandes</w:t>
      </w:r>
      <w:proofErr w:type="spellEnd"/>
      <w:r>
        <w:rPr>
          <w:color w:val="222222"/>
        </w:rPr>
        <w:t xml:space="preserve">, se </w:t>
      </w:r>
      <w:proofErr w:type="spellStart"/>
      <w:r>
        <w:rPr>
          <w:color w:val="222222"/>
        </w:rPr>
        <w:t>pueden</w:t>
      </w:r>
      <w:proofErr w:type="spellEnd"/>
      <w:r>
        <w:rPr>
          <w:color w:val="222222"/>
        </w:rPr>
        <w:t xml:space="preserve"> usar </w:t>
      </w:r>
      <w:proofErr w:type="spellStart"/>
      <w:r>
        <w:rPr>
          <w:color w:val="222222"/>
        </w:rPr>
        <w:t>fuentes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más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pequeñas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pero</w:t>
      </w:r>
      <w:proofErr w:type="spellEnd"/>
      <w:r>
        <w:rPr>
          <w:color w:val="222222"/>
        </w:rPr>
        <w:t xml:space="preserve"> no </w:t>
      </w:r>
      <w:proofErr w:type="spellStart"/>
      <w:r>
        <w:rPr>
          <w:color w:val="222222"/>
        </w:rPr>
        <w:t>menos</w:t>
      </w:r>
      <w:proofErr w:type="spellEnd"/>
      <w:r>
        <w:rPr>
          <w:color w:val="222222"/>
        </w:rPr>
        <w:t xml:space="preserve"> de 8 pt. </w:t>
      </w:r>
      <w:proofErr w:type="spellStart"/>
      <w:r>
        <w:rPr>
          <w:color w:val="222222"/>
        </w:rPr>
        <w:t>en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tamaño</w:t>
      </w:r>
      <w:proofErr w:type="spellEnd"/>
      <w:r>
        <w:rPr>
          <w:color w:val="222222"/>
        </w:rPr>
        <w:t xml:space="preserve">. </w:t>
      </w:r>
    </w:p>
    <w:p w14:paraId="3E035F2C" w14:textId="77777777" w:rsidR="006F4598" w:rsidRDefault="006F264D">
      <w:pPr>
        <w:numPr>
          <w:ilvl w:val="0"/>
          <w:numId w:val="1"/>
        </w:numPr>
        <w:jc w:val="both"/>
        <w:rPr>
          <w:color w:val="222222"/>
        </w:rPr>
      </w:pPr>
      <w:r>
        <w:rPr>
          <w:color w:val="333333"/>
          <w:highlight w:val="white"/>
        </w:rPr>
        <w:t xml:space="preserve">El </w:t>
      </w:r>
      <w:proofErr w:type="spellStart"/>
      <w:r>
        <w:rPr>
          <w:color w:val="333333"/>
          <w:highlight w:val="white"/>
        </w:rPr>
        <w:t>cuerpo</w:t>
      </w:r>
      <w:proofErr w:type="spellEnd"/>
      <w:r>
        <w:rPr>
          <w:color w:val="333333"/>
          <w:highlight w:val="white"/>
        </w:rPr>
        <w:t xml:space="preserve"> de la </w:t>
      </w:r>
      <w:proofErr w:type="spellStart"/>
      <w:r>
        <w:rPr>
          <w:color w:val="333333"/>
          <w:highlight w:val="white"/>
        </w:rPr>
        <w:t>tabla</w:t>
      </w:r>
      <w:proofErr w:type="spellEnd"/>
      <w:r>
        <w:rPr>
          <w:color w:val="333333"/>
          <w:highlight w:val="white"/>
        </w:rPr>
        <w:t xml:space="preserve"> (</w:t>
      </w:r>
      <w:proofErr w:type="spellStart"/>
      <w:r>
        <w:rPr>
          <w:color w:val="333333"/>
          <w:highlight w:val="white"/>
        </w:rPr>
        <w:t>celdas</w:t>
      </w:r>
      <w:proofErr w:type="spellEnd"/>
      <w:r>
        <w:rPr>
          <w:color w:val="333333"/>
          <w:highlight w:val="white"/>
        </w:rPr>
        <w:t xml:space="preserve">) </w:t>
      </w:r>
      <w:proofErr w:type="spellStart"/>
      <w:r>
        <w:rPr>
          <w:color w:val="333333"/>
          <w:highlight w:val="white"/>
        </w:rPr>
        <w:t>puede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tener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interlineado</w:t>
      </w:r>
      <w:proofErr w:type="spellEnd"/>
      <w:r>
        <w:rPr>
          <w:color w:val="333333"/>
          <w:highlight w:val="white"/>
        </w:rPr>
        <w:t xml:space="preserve"> </w:t>
      </w:r>
      <w:proofErr w:type="spellStart"/>
      <w:r>
        <w:rPr>
          <w:color w:val="333333"/>
          <w:highlight w:val="white"/>
        </w:rPr>
        <w:t>sencillo</w:t>
      </w:r>
      <w:proofErr w:type="spellEnd"/>
      <w:r>
        <w:rPr>
          <w:color w:val="333333"/>
          <w:highlight w:val="white"/>
        </w:rPr>
        <w:t xml:space="preserve">, 1,5 o </w:t>
      </w:r>
      <w:proofErr w:type="spellStart"/>
      <w:r>
        <w:rPr>
          <w:color w:val="333333"/>
          <w:highlight w:val="white"/>
        </w:rPr>
        <w:t>interlineado</w:t>
      </w:r>
      <w:proofErr w:type="spellEnd"/>
      <w:r>
        <w:rPr>
          <w:color w:val="333333"/>
          <w:highlight w:val="white"/>
        </w:rPr>
        <w:t xml:space="preserve"> doble.</w:t>
      </w:r>
    </w:p>
    <w:p w14:paraId="2266E218" w14:textId="77777777" w:rsidR="006F4598" w:rsidRDefault="006F264D">
      <w:pPr>
        <w:numPr>
          <w:ilvl w:val="0"/>
          <w:numId w:val="1"/>
        </w:numPr>
        <w:spacing w:after="240"/>
        <w:jc w:val="both"/>
        <w:rPr>
          <w:color w:val="222222"/>
        </w:rPr>
      </w:pPr>
      <w:proofErr w:type="spellStart"/>
      <w:r>
        <w:rPr>
          <w:color w:val="222222"/>
        </w:rPr>
        <w:t>Debes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limitar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el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uso</w:t>
      </w:r>
      <w:proofErr w:type="spellEnd"/>
      <w:r>
        <w:rPr>
          <w:color w:val="222222"/>
        </w:rPr>
        <w:t xml:space="preserve"> de </w:t>
      </w:r>
      <w:proofErr w:type="spellStart"/>
      <w:r>
        <w:rPr>
          <w:color w:val="222222"/>
        </w:rPr>
        <w:t>bor</w:t>
      </w:r>
      <w:r>
        <w:rPr>
          <w:color w:val="222222"/>
        </w:rPr>
        <w:t>des</w:t>
      </w:r>
      <w:proofErr w:type="spellEnd"/>
      <w:r>
        <w:rPr>
          <w:color w:val="222222"/>
        </w:rPr>
        <w:t xml:space="preserve"> o </w:t>
      </w:r>
      <w:proofErr w:type="spellStart"/>
      <w:r>
        <w:rPr>
          <w:color w:val="222222"/>
        </w:rPr>
        <w:t>líneas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en</w:t>
      </w:r>
      <w:proofErr w:type="spellEnd"/>
      <w:r>
        <w:rPr>
          <w:color w:val="222222"/>
        </w:rPr>
        <w:t xml:space="preserve"> la </w:t>
      </w:r>
      <w:proofErr w:type="spellStart"/>
      <w:r>
        <w:rPr>
          <w:color w:val="222222"/>
        </w:rPr>
        <w:t>tabla</w:t>
      </w:r>
      <w:proofErr w:type="spellEnd"/>
      <w:r>
        <w:rPr>
          <w:color w:val="222222"/>
        </w:rPr>
        <w:t xml:space="preserve">. </w:t>
      </w:r>
      <w:proofErr w:type="spellStart"/>
      <w:r>
        <w:rPr>
          <w:color w:val="222222"/>
        </w:rPr>
        <w:t>En</w:t>
      </w:r>
      <w:proofErr w:type="spellEnd"/>
      <w:r>
        <w:rPr>
          <w:color w:val="222222"/>
        </w:rPr>
        <w:t xml:space="preserve"> general, se </w:t>
      </w:r>
      <w:proofErr w:type="spellStart"/>
      <w:r>
        <w:rPr>
          <w:color w:val="222222"/>
        </w:rPr>
        <w:t>usa</w:t>
      </w:r>
      <w:proofErr w:type="spellEnd"/>
      <w:r>
        <w:rPr>
          <w:color w:val="222222"/>
        </w:rPr>
        <w:t xml:space="preserve"> un </w:t>
      </w:r>
      <w:proofErr w:type="spellStart"/>
      <w:r>
        <w:rPr>
          <w:color w:val="222222"/>
        </w:rPr>
        <w:t>borde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en</w:t>
      </w:r>
      <w:proofErr w:type="spellEnd"/>
      <w:r>
        <w:rPr>
          <w:color w:val="222222"/>
        </w:rPr>
        <w:t xml:space="preserve"> la </w:t>
      </w:r>
      <w:proofErr w:type="spellStart"/>
      <w:r>
        <w:rPr>
          <w:color w:val="222222"/>
        </w:rPr>
        <w:t>parte</w:t>
      </w:r>
      <w:proofErr w:type="spellEnd"/>
      <w:r>
        <w:rPr>
          <w:color w:val="222222"/>
        </w:rPr>
        <w:t xml:space="preserve"> superior e inferior de la </w:t>
      </w:r>
      <w:proofErr w:type="spellStart"/>
      <w:r>
        <w:rPr>
          <w:color w:val="222222"/>
        </w:rPr>
        <w:t>tabla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debajo</w:t>
      </w:r>
      <w:proofErr w:type="spellEnd"/>
      <w:r>
        <w:rPr>
          <w:color w:val="222222"/>
        </w:rPr>
        <w:t xml:space="preserve"> de </w:t>
      </w:r>
      <w:proofErr w:type="spellStart"/>
      <w:r>
        <w:rPr>
          <w:color w:val="222222"/>
        </w:rPr>
        <w:t>los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encabezados</w:t>
      </w:r>
      <w:proofErr w:type="spellEnd"/>
      <w:r>
        <w:rPr>
          <w:color w:val="222222"/>
        </w:rPr>
        <w:t xml:space="preserve"> de </w:t>
      </w:r>
      <w:proofErr w:type="spellStart"/>
      <w:r>
        <w:rPr>
          <w:color w:val="222222"/>
        </w:rPr>
        <w:t>columna</w:t>
      </w:r>
      <w:proofErr w:type="spellEnd"/>
      <w:r>
        <w:rPr>
          <w:color w:val="222222"/>
        </w:rPr>
        <w:t xml:space="preserve"> y </w:t>
      </w:r>
      <w:proofErr w:type="spellStart"/>
      <w:r>
        <w:rPr>
          <w:color w:val="222222"/>
        </w:rPr>
        <w:t>encima</w:t>
      </w:r>
      <w:proofErr w:type="spellEnd"/>
      <w:r>
        <w:rPr>
          <w:color w:val="222222"/>
        </w:rPr>
        <w:t xml:space="preserve"> de </w:t>
      </w:r>
      <w:proofErr w:type="spellStart"/>
      <w:r>
        <w:rPr>
          <w:color w:val="222222"/>
        </w:rPr>
        <w:t>los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totales</w:t>
      </w:r>
      <w:proofErr w:type="spellEnd"/>
      <w:r>
        <w:rPr>
          <w:color w:val="222222"/>
        </w:rPr>
        <w:t xml:space="preserve"> de </w:t>
      </w:r>
      <w:proofErr w:type="spellStart"/>
      <w:r>
        <w:rPr>
          <w:color w:val="222222"/>
        </w:rPr>
        <w:t>columna</w:t>
      </w:r>
      <w:proofErr w:type="spellEnd"/>
      <w:r>
        <w:rPr>
          <w:color w:val="222222"/>
        </w:rPr>
        <w:t xml:space="preserve">. No </w:t>
      </w:r>
      <w:proofErr w:type="spellStart"/>
      <w:r>
        <w:rPr>
          <w:color w:val="222222"/>
        </w:rPr>
        <w:t>utilice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bordes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verticales</w:t>
      </w:r>
      <w:proofErr w:type="spellEnd"/>
      <w:r>
        <w:rPr>
          <w:color w:val="222222"/>
        </w:rPr>
        <w:t xml:space="preserve"> para </w:t>
      </w:r>
      <w:proofErr w:type="spellStart"/>
      <w:r>
        <w:rPr>
          <w:color w:val="222222"/>
        </w:rPr>
        <w:t>separar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los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datos</w:t>
      </w:r>
      <w:proofErr w:type="spellEnd"/>
      <w:r>
        <w:rPr>
          <w:color w:val="222222"/>
        </w:rPr>
        <w:t xml:space="preserve">, y no use </w:t>
      </w:r>
      <w:proofErr w:type="spellStart"/>
      <w:r>
        <w:rPr>
          <w:color w:val="222222"/>
        </w:rPr>
        <w:t>bordes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alrededor</w:t>
      </w:r>
      <w:proofErr w:type="spellEnd"/>
      <w:r>
        <w:rPr>
          <w:color w:val="222222"/>
        </w:rPr>
        <w:t xml:space="preserve"> de </w:t>
      </w:r>
      <w:proofErr w:type="spellStart"/>
      <w:r>
        <w:rPr>
          <w:color w:val="222222"/>
        </w:rPr>
        <w:t>ca</w:t>
      </w:r>
      <w:r>
        <w:rPr>
          <w:color w:val="222222"/>
        </w:rPr>
        <w:t>da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celda</w:t>
      </w:r>
      <w:proofErr w:type="spellEnd"/>
      <w:r>
        <w:rPr>
          <w:color w:val="222222"/>
        </w:rPr>
        <w:t xml:space="preserve"> de </w:t>
      </w:r>
      <w:proofErr w:type="spellStart"/>
      <w:r>
        <w:rPr>
          <w:color w:val="222222"/>
        </w:rPr>
        <w:t>una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tabla</w:t>
      </w:r>
      <w:proofErr w:type="spellEnd"/>
      <w:r>
        <w:rPr>
          <w:color w:val="222222"/>
        </w:rPr>
        <w:t>.</w:t>
      </w:r>
    </w:p>
    <w:p w14:paraId="5FFC74A7" w14:textId="77777777" w:rsidR="006F4598" w:rsidRDefault="006F264D">
      <w:pPr>
        <w:spacing w:before="240" w:after="240"/>
        <w:jc w:val="center"/>
      </w:pPr>
      <w:r>
        <w:rPr>
          <w:noProof/>
        </w:rPr>
        <w:lastRenderedPageBreak/>
        <w:drawing>
          <wp:inline distT="114300" distB="114300" distL="114300" distR="114300" wp14:anchorId="142C930F" wp14:editId="0D1253C9">
            <wp:extent cx="3653011" cy="2172463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3011" cy="217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1424E0" w14:textId="77777777" w:rsidR="006F4598" w:rsidRDefault="006F264D">
      <w:pPr>
        <w:spacing w:before="240" w:after="240"/>
        <w:ind w:left="1440"/>
        <w:jc w:val="both"/>
      </w:pPr>
      <w:r>
        <w:rPr>
          <w:noProof/>
        </w:rPr>
        <w:drawing>
          <wp:inline distT="114300" distB="114300" distL="114300" distR="114300" wp14:anchorId="1324F561" wp14:editId="0BE635ED">
            <wp:extent cx="4376738" cy="878727"/>
            <wp:effectExtent l="0" t="0" r="0" b="0"/>
            <wp:docPr id="1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8787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D78907" w14:textId="77777777" w:rsidR="006F4598" w:rsidRDefault="006F264D">
      <w:pPr>
        <w:jc w:val="both"/>
        <w:rPr>
          <w:b/>
        </w:rPr>
      </w:pPr>
      <w:r>
        <w:rPr>
          <w:b/>
        </w:rPr>
        <w:t>BASE LOTES SENSORES</w:t>
      </w:r>
    </w:p>
    <w:p w14:paraId="75B0C1DC" w14:textId="77777777" w:rsidR="006F4598" w:rsidRDefault="006F4598">
      <w:pPr>
        <w:jc w:val="both"/>
        <w:rPr>
          <w:b/>
        </w:rPr>
      </w:pPr>
    </w:p>
    <w:p w14:paraId="1909F97A" w14:textId="77777777" w:rsidR="006F4598" w:rsidRDefault="006F264D">
      <w:pPr>
        <w:jc w:val="both"/>
        <w:rPr>
          <w:i/>
        </w:rPr>
      </w:pPr>
      <w:r>
        <w:rPr>
          <w:i/>
        </w:rPr>
        <w:t xml:space="preserve">Para las </w:t>
      </w:r>
      <w:proofErr w:type="spellStart"/>
      <w:r>
        <w:rPr>
          <w:i/>
        </w:rPr>
        <w:t>figuras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las que se </w:t>
      </w:r>
      <w:proofErr w:type="spellStart"/>
      <w:r>
        <w:rPr>
          <w:i/>
        </w:rPr>
        <w:t>analizan</w:t>
      </w:r>
      <w:proofErr w:type="spellEnd"/>
      <w:r>
        <w:rPr>
          <w:i/>
        </w:rPr>
        <w:t xml:space="preserve"> las </w:t>
      </w:r>
      <w:proofErr w:type="spellStart"/>
      <w:r>
        <w:rPr>
          <w:i/>
        </w:rPr>
        <w:t>enfermedades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etapa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fenológica</w:t>
      </w:r>
      <w:proofErr w:type="spellEnd"/>
      <w:r>
        <w:rPr>
          <w:i/>
        </w:rPr>
        <w:t xml:space="preserve"> la idea es </w:t>
      </w:r>
      <w:proofErr w:type="spellStart"/>
      <w:r>
        <w:rPr>
          <w:i/>
        </w:rPr>
        <w:t>insertar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foto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una</w:t>
      </w:r>
      <w:proofErr w:type="spellEnd"/>
      <w:r>
        <w:rPr>
          <w:i/>
        </w:rPr>
        <w:t xml:space="preserve"> planta de arroz </w:t>
      </w:r>
      <w:proofErr w:type="spellStart"/>
      <w:r>
        <w:rPr>
          <w:i/>
        </w:rPr>
        <w:t>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etapa</w:t>
      </w:r>
      <w:proofErr w:type="spellEnd"/>
      <w:r>
        <w:rPr>
          <w:i/>
        </w:rPr>
        <w:t xml:space="preserve"> para </w:t>
      </w:r>
      <w:proofErr w:type="spellStart"/>
      <w:r>
        <w:rPr>
          <w:i/>
        </w:rPr>
        <w:t>contextualizar</w:t>
      </w:r>
      <w:proofErr w:type="spellEnd"/>
      <w:r>
        <w:rPr>
          <w:i/>
        </w:rPr>
        <w:t xml:space="preserve"> al lector, </w:t>
      </w:r>
      <w:proofErr w:type="spellStart"/>
      <w:r>
        <w:rPr>
          <w:i/>
        </w:rPr>
        <w:t>estoy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pendiente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conseguir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dich</w:t>
      </w:r>
      <w:r>
        <w:rPr>
          <w:i/>
        </w:rPr>
        <w:t>as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fotos</w:t>
      </w:r>
      <w:proofErr w:type="spellEnd"/>
      <w:r>
        <w:rPr>
          <w:i/>
        </w:rPr>
        <w:t xml:space="preserve"> a </w:t>
      </w:r>
      <w:proofErr w:type="spellStart"/>
      <w:r>
        <w:rPr>
          <w:i/>
        </w:rPr>
        <w:t>través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Fedearroz</w:t>
      </w:r>
      <w:proofErr w:type="spellEnd"/>
      <w:r>
        <w:rPr>
          <w:i/>
        </w:rPr>
        <w:t>.</w:t>
      </w:r>
    </w:p>
    <w:p w14:paraId="2EB48E2B" w14:textId="77777777" w:rsidR="006F4598" w:rsidRDefault="006F4598">
      <w:pPr>
        <w:jc w:val="both"/>
      </w:pPr>
    </w:p>
    <w:p w14:paraId="5FBEE115" w14:textId="77777777" w:rsidR="006F4598" w:rsidRDefault="006F264D">
      <w:pPr>
        <w:jc w:val="both"/>
        <w:rPr>
          <w:b/>
        </w:rPr>
      </w:pPr>
      <w:r>
        <w:rPr>
          <w:b/>
        </w:rPr>
        <w:t>ANÁLISIS PARA INCIDENCIA</w:t>
      </w:r>
    </w:p>
    <w:p w14:paraId="38CDDE30" w14:textId="045B192B" w:rsidR="006F4598" w:rsidRDefault="00B024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ins w:id="0" w:author="Alejandro Gomez" w:date="2022-04-25T21:26:00Z">
        <w:r w:rsidRPr="00B024AB">
          <w:rPr>
            <w:highlight w:val="yellow"/>
            <w:rPrChange w:id="1" w:author="Alejandro Gomez" w:date="2022-04-25T21:26:00Z">
              <w:rPr/>
            </w:rPrChange>
          </w:rPr>
          <w:t>Plot1:</w:t>
        </w:r>
        <w:r>
          <w:t xml:space="preserve"> </w:t>
        </w:r>
      </w:ins>
      <w:commentRangeStart w:id="2"/>
      <w:r w:rsidR="006F264D">
        <w:t xml:space="preserve">Boxplot para </w:t>
      </w:r>
      <w:proofErr w:type="spellStart"/>
      <w:r w:rsidR="006F264D">
        <w:t>incidencias</w:t>
      </w:r>
      <w:proofErr w:type="spellEnd"/>
      <w:r w:rsidR="006F264D">
        <w:t xml:space="preserve"> de las </w:t>
      </w:r>
      <w:proofErr w:type="spellStart"/>
      <w:r w:rsidR="006F264D">
        <w:t>enfermedades</w:t>
      </w:r>
      <w:proofErr w:type="spellEnd"/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año</w:t>
      </w:r>
      <w:proofErr w:type="spellEnd"/>
      <w:r w:rsidR="006F264D">
        <w:t xml:space="preserve"> (Panel)</w:t>
      </w:r>
    </w:p>
    <w:p w14:paraId="4CD19F12" w14:textId="52793666" w:rsidR="006F4598" w:rsidRDefault="00B024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ins w:id="3" w:author="Alejandro Gomez" w:date="2022-04-25T21:26:00Z">
        <w:r w:rsidRPr="00E01B73">
          <w:rPr>
            <w:highlight w:val="yellow"/>
          </w:rPr>
          <w:t>Plot</w:t>
        </w:r>
        <w:r>
          <w:rPr>
            <w:highlight w:val="yellow"/>
          </w:rPr>
          <w:t>2</w:t>
        </w:r>
        <w:r w:rsidRPr="00E01B73">
          <w:rPr>
            <w:highlight w:val="yellow"/>
          </w:rPr>
          <w:t>:</w:t>
        </w:r>
        <w:r>
          <w:t xml:space="preserve"> </w:t>
        </w:r>
      </w:ins>
      <w:r w:rsidR="006F264D">
        <w:t xml:space="preserve">Boxplot para </w:t>
      </w:r>
      <w:proofErr w:type="spellStart"/>
      <w:r w:rsidR="006F264D">
        <w:t>incidencias</w:t>
      </w:r>
      <w:proofErr w:type="spellEnd"/>
      <w:r w:rsidR="006F264D">
        <w:t xml:space="preserve"> de las </w:t>
      </w:r>
      <w:proofErr w:type="spellStart"/>
      <w:r w:rsidR="006F264D">
        <w:t>enfermedades</w:t>
      </w:r>
      <w:proofErr w:type="spellEnd"/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etapa</w:t>
      </w:r>
      <w:proofErr w:type="spellEnd"/>
      <w:r w:rsidR="006F264D">
        <w:t xml:space="preserve"> </w:t>
      </w:r>
      <w:proofErr w:type="spellStart"/>
      <w:r w:rsidR="006F264D">
        <w:t>fenológica</w:t>
      </w:r>
      <w:proofErr w:type="spellEnd"/>
      <w:r w:rsidR="006F264D">
        <w:t xml:space="preserve"> (Panel).</w:t>
      </w:r>
    </w:p>
    <w:p w14:paraId="20D041E5" w14:textId="66FB5BE3" w:rsidR="006F4598" w:rsidRDefault="00B024AB">
      <w:pPr>
        <w:numPr>
          <w:ilvl w:val="0"/>
          <w:numId w:val="2"/>
        </w:numPr>
        <w:jc w:val="both"/>
      </w:pPr>
      <w:commentRangeStart w:id="4"/>
      <w:commentRangeStart w:id="5"/>
      <w:ins w:id="6" w:author="Alejandro Gomez" w:date="2022-04-25T21:26:00Z">
        <w:r w:rsidRPr="00E01B73">
          <w:rPr>
            <w:highlight w:val="yellow"/>
          </w:rPr>
          <w:t>Plot</w:t>
        </w:r>
      </w:ins>
      <w:ins w:id="7" w:author="Alejandro Gomez" w:date="2022-04-25T21:27:00Z">
        <w:r>
          <w:rPr>
            <w:highlight w:val="yellow"/>
          </w:rPr>
          <w:t>3</w:t>
        </w:r>
      </w:ins>
      <w:ins w:id="8" w:author="Alejandro Gomez" w:date="2022-04-25T21:26:00Z">
        <w:r w:rsidRPr="00E01B73">
          <w:rPr>
            <w:highlight w:val="yellow"/>
          </w:rPr>
          <w:t>:</w:t>
        </w:r>
        <w:r>
          <w:t xml:space="preserve"> </w:t>
        </w:r>
      </w:ins>
      <w:commentRangeEnd w:id="4"/>
      <w:ins w:id="9" w:author="Alejandro Gomez" w:date="2022-04-26T00:00:00Z">
        <w:r w:rsidR="006E46DF">
          <w:rPr>
            <w:rStyle w:val="Refdecomentario"/>
          </w:rPr>
          <w:commentReference w:id="4"/>
        </w:r>
      </w:ins>
      <w:commentRangeEnd w:id="5"/>
      <w:ins w:id="10" w:author="Alejandro Gomez" w:date="2022-04-26T00:02:00Z">
        <w:r w:rsidR="006E46DF">
          <w:rPr>
            <w:rStyle w:val="Refdecomentario"/>
          </w:rPr>
          <w:commentReference w:id="5"/>
        </w:r>
      </w:ins>
      <w:r w:rsidR="006F264D">
        <w:t xml:space="preserve">Boxplot para </w:t>
      </w:r>
      <w:proofErr w:type="spellStart"/>
      <w:r w:rsidR="006F264D">
        <w:t>severidad</w:t>
      </w:r>
      <w:proofErr w:type="spellEnd"/>
      <w:r w:rsidR="006F264D">
        <w:t xml:space="preserve"> de las </w:t>
      </w:r>
      <w:proofErr w:type="spellStart"/>
      <w:r w:rsidR="006F264D">
        <w:t>enfermedades</w:t>
      </w:r>
      <w:proofErr w:type="spellEnd"/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año</w:t>
      </w:r>
      <w:proofErr w:type="spellEnd"/>
      <w:r w:rsidR="006F264D">
        <w:t xml:space="preserve"> y </w:t>
      </w:r>
      <w:proofErr w:type="spellStart"/>
      <w:r w:rsidR="006F264D">
        <w:t>etapa</w:t>
      </w:r>
      <w:proofErr w:type="spellEnd"/>
      <w:r w:rsidR="006F264D">
        <w:t xml:space="preserve"> </w:t>
      </w:r>
      <w:proofErr w:type="spellStart"/>
      <w:r w:rsidR="006F264D">
        <w:t>fenológica</w:t>
      </w:r>
      <w:proofErr w:type="spellEnd"/>
      <w:r w:rsidR="006F264D">
        <w:t xml:space="preserve"> (Panel).</w:t>
      </w:r>
      <w:commentRangeEnd w:id="2"/>
      <w:r w:rsidR="006F264D">
        <w:commentReference w:id="2"/>
      </w:r>
    </w:p>
    <w:p w14:paraId="707CA530" w14:textId="77777777" w:rsidR="006F4598" w:rsidRDefault="006F4598">
      <w:pPr>
        <w:ind w:left="720"/>
        <w:jc w:val="both"/>
      </w:pPr>
    </w:p>
    <w:p w14:paraId="78DA08B6" w14:textId="77777777" w:rsidR="006F4598" w:rsidRDefault="006F264D">
      <w:pPr>
        <w:jc w:val="both"/>
      </w:pPr>
      <w:proofErr w:type="spellStart"/>
      <w:r>
        <w:t>Estas</w:t>
      </w:r>
      <w:proofErr w:type="spellEnd"/>
      <w:r>
        <w:t xml:space="preserve"> son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soporte</w:t>
      </w:r>
      <w:proofErr w:type="spellEnd"/>
      <w:r>
        <w:t xml:space="preserve"> para </w:t>
      </w:r>
      <w:proofErr w:type="spellStart"/>
      <w:r>
        <w:t>evaluar</w:t>
      </w:r>
      <w:proofErr w:type="spellEnd"/>
      <w:r>
        <w:t xml:space="preserve"> la </w:t>
      </w:r>
      <w:proofErr w:type="spellStart"/>
      <w:r>
        <w:t>variabilidad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adicionalmente</w:t>
      </w:r>
      <w:proofErr w:type="spellEnd"/>
      <w:r>
        <w:t xml:space="preserve">, </w:t>
      </w:r>
      <w:proofErr w:type="spellStart"/>
      <w:r>
        <w:t>revisar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r>
        <w:t xml:space="preserve">con la </w:t>
      </w:r>
      <w:proofErr w:type="spellStart"/>
      <w:r>
        <w:t>aplicación</w:t>
      </w:r>
      <w:proofErr w:type="spellEnd"/>
      <w:r>
        <w:t xml:space="preserve"> del </w:t>
      </w:r>
      <w:proofErr w:type="spellStart"/>
      <w:r>
        <w:t>promedio</w:t>
      </w:r>
      <w:proofErr w:type="spellEnd"/>
      <w:r>
        <w:t xml:space="preserve"> </w:t>
      </w:r>
      <w:proofErr w:type="spellStart"/>
      <w:r>
        <w:t>ponderado</w:t>
      </w:r>
      <w:proofErr w:type="spellEnd"/>
      <w:r>
        <w:t xml:space="preserve"> </w:t>
      </w:r>
      <w:proofErr w:type="spellStart"/>
      <w:r>
        <w:t>mejoran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con </w:t>
      </w:r>
      <w:proofErr w:type="spellStart"/>
      <w:r>
        <w:t>respecto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inicialmente</w:t>
      </w:r>
      <w:proofErr w:type="spellEnd"/>
      <w:r>
        <w:t xml:space="preserve"> </w:t>
      </w:r>
      <w:proofErr w:type="spellStart"/>
      <w:r>
        <w:t>evaluados</w:t>
      </w:r>
      <w:proofErr w:type="spellEnd"/>
      <w:r>
        <w:t xml:space="preserve"> (</w:t>
      </w:r>
      <w:proofErr w:type="spellStart"/>
      <w:r>
        <w:t>ver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>)</w:t>
      </w:r>
    </w:p>
    <w:p w14:paraId="5F8D2C12" w14:textId="77777777" w:rsidR="006F4598" w:rsidRDefault="006F264D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19AF749B" wp14:editId="7B1917ED">
            <wp:extent cx="4338638" cy="2676884"/>
            <wp:effectExtent l="0" t="0" r="0" b="0"/>
            <wp:docPr id="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2676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E0956A" w14:textId="09CBC6E2" w:rsidR="006F4598" w:rsidRDefault="00B024AB">
      <w:pPr>
        <w:numPr>
          <w:ilvl w:val="0"/>
          <w:numId w:val="2"/>
        </w:numPr>
        <w:jc w:val="both"/>
      </w:pPr>
      <w:commentRangeStart w:id="11"/>
      <w:ins w:id="12" w:author="Alejandro Gomez" w:date="2022-04-25T21:27:00Z">
        <w:r w:rsidRPr="00E01B73">
          <w:rPr>
            <w:highlight w:val="yellow"/>
          </w:rPr>
          <w:t>Plot</w:t>
        </w:r>
        <w:r>
          <w:rPr>
            <w:highlight w:val="yellow"/>
          </w:rPr>
          <w:t>4</w:t>
        </w:r>
      </w:ins>
      <w:commentRangeEnd w:id="11"/>
      <w:ins w:id="13" w:author="Alejandro Gomez" w:date="2022-04-26T00:17:00Z">
        <w:r w:rsidR="00D15D7D">
          <w:rPr>
            <w:rStyle w:val="Refdecomentario"/>
          </w:rPr>
          <w:commentReference w:id="11"/>
        </w:r>
      </w:ins>
      <w:ins w:id="14" w:author="Alejandro Gomez" w:date="2022-04-25T21:27:00Z"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Comportamiento</w:t>
      </w:r>
      <w:proofErr w:type="spellEnd"/>
      <w:r w:rsidR="006F264D">
        <w:t xml:space="preserve"> de la </w:t>
      </w:r>
      <w:proofErr w:type="spellStart"/>
      <w:r w:rsidR="006F264D">
        <w:t>incidencia</w:t>
      </w:r>
      <w:proofErr w:type="spellEnd"/>
      <w:r w:rsidR="006F264D">
        <w:t xml:space="preserve"> de las </w:t>
      </w:r>
      <w:proofErr w:type="spellStart"/>
      <w:r w:rsidR="006F264D">
        <w:t>enfermedades</w:t>
      </w:r>
      <w:proofErr w:type="spellEnd"/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año</w:t>
      </w:r>
      <w:proofErr w:type="spellEnd"/>
      <w:r w:rsidR="006F264D">
        <w:t xml:space="preserve">, </w:t>
      </w:r>
      <w:proofErr w:type="spellStart"/>
      <w:r w:rsidR="006F264D">
        <w:t>adicionar</w:t>
      </w:r>
      <w:proofErr w:type="spellEnd"/>
      <w:r w:rsidR="006F264D">
        <w:t xml:space="preserve"> </w:t>
      </w:r>
      <w:proofErr w:type="spellStart"/>
      <w:r w:rsidR="006F264D">
        <w:t>línea</w:t>
      </w:r>
      <w:proofErr w:type="spellEnd"/>
      <w:r w:rsidR="006F264D">
        <w:t xml:space="preserve"> de error (Panel de </w:t>
      </w:r>
      <w:proofErr w:type="spellStart"/>
      <w:r w:rsidR="006F264D">
        <w:t>gráficas</w:t>
      </w:r>
      <w:proofErr w:type="spellEnd"/>
      <w:r w:rsidR="006F264D">
        <w:t xml:space="preserve"> de </w:t>
      </w:r>
      <w:proofErr w:type="spellStart"/>
      <w:r w:rsidR="006F264D">
        <w:t>líneas</w:t>
      </w:r>
      <w:proofErr w:type="spellEnd"/>
      <w:r w:rsidR="006F264D">
        <w:t>)</w:t>
      </w:r>
    </w:p>
    <w:p w14:paraId="53D0EC68" w14:textId="1B8D7C5A" w:rsidR="006F4598" w:rsidRDefault="00B024AB">
      <w:pPr>
        <w:numPr>
          <w:ilvl w:val="0"/>
          <w:numId w:val="2"/>
        </w:numPr>
        <w:jc w:val="both"/>
      </w:pPr>
      <w:commentRangeStart w:id="15"/>
      <w:ins w:id="16" w:author="Alejandro Gomez" w:date="2022-04-25T21:27:00Z">
        <w:r w:rsidRPr="00E01B73">
          <w:rPr>
            <w:highlight w:val="yellow"/>
          </w:rPr>
          <w:t>Plot</w:t>
        </w:r>
        <w:r>
          <w:rPr>
            <w:highlight w:val="yellow"/>
          </w:rPr>
          <w:t>5</w:t>
        </w:r>
      </w:ins>
      <w:commentRangeEnd w:id="15"/>
      <w:ins w:id="17" w:author="Alejandro Gomez" w:date="2022-04-26T00:20:00Z">
        <w:r w:rsidR="00D15D7D">
          <w:rPr>
            <w:rStyle w:val="Refdecomentario"/>
          </w:rPr>
          <w:commentReference w:id="15"/>
        </w:r>
      </w:ins>
      <w:ins w:id="18" w:author="Alejandro Gomez" w:date="2022-04-25T21:27:00Z"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Comportamiento</w:t>
      </w:r>
      <w:proofErr w:type="spellEnd"/>
      <w:r w:rsidR="006F264D">
        <w:t xml:space="preserve"> de </w:t>
      </w:r>
      <w:r w:rsidR="006F264D">
        <w:t xml:space="preserve">la </w:t>
      </w:r>
      <w:proofErr w:type="spellStart"/>
      <w:r w:rsidR="006F264D">
        <w:t>incidencia</w:t>
      </w:r>
      <w:proofErr w:type="spellEnd"/>
      <w:r w:rsidR="006F264D">
        <w:t xml:space="preserve"> de las </w:t>
      </w:r>
      <w:proofErr w:type="spellStart"/>
      <w:r w:rsidR="006F264D">
        <w:t>enfermedades</w:t>
      </w:r>
      <w:proofErr w:type="spellEnd"/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etapa</w:t>
      </w:r>
      <w:proofErr w:type="spellEnd"/>
      <w:r w:rsidR="006F264D">
        <w:t xml:space="preserve"> </w:t>
      </w:r>
      <w:proofErr w:type="spellStart"/>
      <w:r w:rsidR="006F264D">
        <w:t>fenológica</w:t>
      </w:r>
      <w:proofErr w:type="spellEnd"/>
      <w:r w:rsidR="006F264D">
        <w:t xml:space="preserve">, </w:t>
      </w:r>
      <w:proofErr w:type="spellStart"/>
      <w:r w:rsidR="006F264D">
        <w:t>adicionar</w:t>
      </w:r>
      <w:proofErr w:type="spellEnd"/>
      <w:r w:rsidR="006F264D">
        <w:t xml:space="preserve"> </w:t>
      </w:r>
      <w:proofErr w:type="spellStart"/>
      <w:r w:rsidR="006F264D">
        <w:t>línea</w:t>
      </w:r>
      <w:proofErr w:type="spellEnd"/>
      <w:r w:rsidR="006F264D">
        <w:t xml:space="preserve"> de error ( Panel de </w:t>
      </w:r>
      <w:proofErr w:type="spellStart"/>
      <w:r w:rsidR="006F264D">
        <w:t>gráficas</w:t>
      </w:r>
      <w:proofErr w:type="spellEnd"/>
      <w:r w:rsidR="006F264D">
        <w:t xml:space="preserve"> de barra) Ver </w:t>
      </w:r>
      <w:proofErr w:type="spellStart"/>
      <w:r w:rsidR="006F264D">
        <w:t>ejemplo</w:t>
      </w:r>
      <w:proofErr w:type="spellEnd"/>
    </w:p>
    <w:p w14:paraId="110A3703" w14:textId="77777777" w:rsidR="006F4598" w:rsidRDefault="006F264D">
      <w:pPr>
        <w:jc w:val="center"/>
      </w:pPr>
      <w:r>
        <w:rPr>
          <w:noProof/>
        </w:rPr>
        <w:drawing>
          <wp:inline distT="114300" distB="114300" distL="114300" distR="114300" wp14:anchorId="0CB7D317" wp14:editId="0329D3BB">
            <wp:extent cx="4779764" cy="2995613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9764" cy="2995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ED30C6" w14:textId="77777777" w:rsidR="006F4598" w:rsidRDefault="006F4598">
      <w:pPr>
        <w:jc w:val="both"/>
      </w:pPr>
    </w:p>
    <w:p w14:paraId="59750F18" w14:textId="77777777" w:rsidR="006F4598" w:rsidRDefault="006F4598">
      <w:pPr>
        <w:jc w:val="both"/>
      </w:pPr>
    </w:p>
    <w:p w14:paraId="7AD0EC86" w14:textId="2498228C" w:rsidR="006F4598" w:rsidRDefault="00B024AB">
      <w:pPr>
        <w:numPr>
          <w:ilvl w:val="0"/>
          <w:numId w:val="2"/>
        </w:numPr>
        <w:jc w:val="both"/>
      </w:pPr>
      <w:commentRangeStart w:id="19"/>
      <w:ins w:id="20" w:author="Alejandro Gomez" w:date="2022-04-25T21:27:00Z">
        <w:r w:rsidRPr="00E01B73">
          <w:rPr>
            <w:highlight w:val="yellow"/>
          </w:rPr>
          <w:t>Plot</w:t>
        </w:r>
        <w:r>
          <w:rPr>
            <w:highlight w:val="yellow"/>
          </w:rPr>
          <w:t>6</w:t>
        </w:r>
      </w:ins>
      <w:commentRangeEnd w:id="19"/>
      <w:ins w:id="21" w:author="Alejandro Gomez" w:date="2022-04-26T00:30:00Z">
        <w:r w:rsidR="00CE4569">
          <w:rPr>
            <w:rStyle w:val="Refdecomentario"/>
          </w:rPr>
          <w:commentReference w:id="19"/>
        </w:r>
      </w:ins>
      <w:ins w:id="22" w:author="Alejandro Gomez" w:date="2022-04-25T21:27:00Z"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Comportamiento</w:t>
      </w:r>
      <w:proofErr w:type="spellEnd"/>
      <w:r w:rsidR="006F264D">
        <w:t xml:space="preserve"> de la </w:t>
      </w:r>
      <w:proofErr w:type="spellStart"/>
      <w:r w:rsidR="006F264D">
        <w:t>incidencia</w:t>
      </w:r>
      <w:proofErr w:type="spellEnd"/>
      <w:r w:rsidR="006F264D">
        <w:t xml:space="preserve"> de las </w:t>
      </w:r>
      <w:proofErr w:type="spellStart"/>
      <w:r w:rsidR="006F264D">
        <w:t>enfermedades</w:t>
      </w:r>
      <w:proofErr w:type="spellEnd"/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variedad</w:t>
      </w:r>
      <w:proofErr w:type="spellEnd"/>
      <w:r w:rsidR="006F264D">
        <w:t xml:space="preserve">, </w:t>
      </w:r>
      <w:proofErr w:type="spellStart"/>
      <w:r w:rsidR="006F264D">
        <w:t>adicionar</w:t>
      </w:r>
      <w:proofErr w:type="spellEnd"/>
      <w:r w:rsidR="006F264D">
        <w:t xml:space="preserve"> </w:t>
      </w:r>
      <w:proofErr w:type="spellStart"/>
      <w:r w:rsidR="006F264D">
        <w:t>línea</w:t>
      </w:r>
      <w:proofErr w:type="spellEnd"/>
      <w:r w:rsidR="006F264D">
        <w:t xml:space="preserve"> de error ( Panel de </w:t>
      </w:r>
      <w:proofErr w:type="spellStart"/>
      <w:r w:rsidR="006F264D">
        <w:t>gráficas</w:t>
      </w:r>
      <w:proofErr w:type="spellEnd"/>
      <w:r w:rsidR="006F264D">
        <w:t xml:space="preserve"> de barra)</w:t>
      </w:r>
    </w:p>
    <w:p w14:paraId="3C0EC498" w14:textId="05D358DC" w:rsidR="006F4598" w:rsidRDefault="00B024AB">
      <w:pPr>
        <w:numPr>
          <w:ilvl w:val="0"/>
          <w:numId w:val="2"/>
        </w:numPr>
        <w:jc w:val="both"/>
      </w:pPr>
      <w:commentRangeStart w:id="23"/>
      <w:ins w:id="24" w:author="Alejandro Gomez" w:date="2022-04-25T21:27:00Z">
        <w:r w:rsidRPr="00E01B73">
          <w:rPr>
            <w:highlight w:val="yellow"/>
          </w:rPr>
          <w:t>Plot</w:t>
        </w:r>
        <w:r>
          <w:rPr>
            <w:highlight w:val="yellow"/>
          </w:rPr>
          <w:t>7</w:t>
        </w:r>
      </w:ins>
      <w:commentRangeEnd w:id="23"/>
      <w:ins w:id="25" w:author="Alejandro Gomez" w:date="2022-04-26T00:46:00Z">
        <w:r w:rsidR="006F264D">
          <w:rPr>
            <w:rStyle w:val="Refdecomentario"/>
          </w:rPr>
          <w:commentReference w:id="23"/>
        </w:r>
      </w:ins>
      <w:ins w:id="26" w:author="Alejandro Gomez" w:date="2022-04-25T21:27:00Z"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Comporta</w:t>
      </w:r>
      <w:r w:rsidR="006F264D">
        <w:t>miento</w:t>
      </w:r>
      <w:proofErr w:type="spellEnd"/>
      <w:r w:rsidR="006F264D">
        <w:t xml:space="preserve"> de la </w:t>
      </w:r>
      <w:proofErr w:type="spellStart"/>
      <w:r w:rsidR="006F264D">
        <w:t>incidencia</w:t>
      </w:r>
      <w:proofErr w:type="spellEnd"/>
      <w:r w:rsidR="006F264D">
        <w:t xml:space="preserve"> de </w:t>
      </w:r>
      <w:proofErr w:type="spellStart"/>
      <w:r w:rsidR="006F264D">
        <w:t>cada</w:t>
      </w:r>
      <w:proofErr w:type="spellEnd"/>
      <w:r w:rsidR="006F264D">
        <w:t xml:space="preserve"> </w:t>
      </w:r>
      <w:proofErr w:type="spellStart"/>
      <w:r w:rsidR="006F264D">
        <w:t>enfermedad</w:t>
      </w:r>
      <w:proofErr w:type="spellEnd"/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variedad</w:t>
      </w:r>
      <w:proofErr w:type="spellEnd"/>
      <w:r w:rsidR="006F264D">
        <w:t xml:space="preserve"> y </w:t>
      </w:r>
      <w:proofErr w:type="spellStart"/>
      <w:r w:rsidR="006F264D">
        <w:t>etapa</w:t>
      </w:r>
      <w:proofErr w:type="spellEnd"/>
      <w:r w:rsidR="006F264D">
        <w:t xml:space="preserve"> </w:t>
      </w:r>
      <w:proofErr w:type="spellStart"/>
      <w:r w:rsidR="006F264D">
        <w:t>fenológica</w:t>
      </w:r>
      <w:proofErr w:type="spellEnd"/>
      <w:r w:rsidR="006F264D">
        <w:t xml:space="preserve">, </w:t>
      </w:r>
      <w:proofErr w:type="spellStart"/>
      <w:r w:rsidR="006F264D">
        <w:t>adicionar</w:t>
      </w:r>
      <w:proofErr w:type="spellEnd"/>
      <w:r w:rsidR="006F264D">
        <w:t xml:space="preserve"> </w:t>
      </w:r>
      <w:proofErr w:type="spellStart"/>
      <w:r w:rsidR="006F264D">
        <w:t>línea</w:t>
      </w:r>
      <w:proofErr w:type="spellEnd"/>
      <w:r w:rsidR="006F264D">
        <w:t xml:space="preserve"> de error (</w:t>
      </w:r>
      <w:proofErr w:type="spellStart"/>
      <w:r w:rsidR="006F264D">
        <w:t>Gráfica</w:t>
      </w:r>
      <w:proofErr w:type="spellEnd"/>
      <w:r w:rsidR="006F264D">
        <w:t xml:space="preserve"> de barras, </w:t>
      </w:r>
      <w:proofErr w:type="spellStart"/>
      <w:r w:rsidR="006F264D">
        <w:t>separar</w:t>
      </w:r>
      <w:proofErr w:type="spellEnd"/>
      <w:r w:rsidR="006F264D">
        <w:t xml:space="preserve"> para </w:t>
      </w:r>
      <w:proofErr w:type="spellStart"/>
      <w:r w:rsidR="006F264D">
        <w:t>cada</w:t>
      </w:r>
      <w:proofErr w:type="spellEnd"/>
      <w:r w:rsidR="006F264D">
        <w:t xml:space="preserve"> </w:t>
      </w:r>
      <w:proofErr w:type="spellStart"/>
      <w:r w:rsidR="006F264D">
        <w:t>enfermedad</w:t>
      </w:r>
      <w:proofErr w:type="spellEnd"/>
      <w:r w:rsidR="006F264D">
        <w:t xml:space="preserve">, </w:t>
      </w:r>
      <w:proofErr w:type="spellStart"/>
      <w:r w:rsidR="006F264D">
        <w:t>ver</w:t>
      </w:r>
      <w:proofErr w:type="spellEnd"/>
      <w:r w:rsidR="006F264D">
        <w:t xml:space="preserve"> </w:t>
      </w:r>
      <w:proofErr w:type="spellStart"/>
      <w:r w:rsidR="006F264D">
        <w:t>ejemplo</w:t>
      </w:r>
      <w:proofErr w:type="spellEnd"/>
      <w:r w:rsidR="006F264D">
        <w:t>).</w:t>
      </w:r>
    </w:p>
    <w:p w14:paraId="1D98D50F" w14:textId="77777777" w:rsidR="006F4598" w:rsidRDefault="006F4598">
      <w:pPr>
        <w:jc w:val="both"/>
      </w:pPr>
    </w:p>
    <w:p w14:paraId="0B327220" w14:textId="77777777" w:rsidR="006F4598" w:rsidRDefault="006F264D">
      <w:pPr>
        <w:jc w:val="both"/>
      </w:pPr>
      <w:r>
        <w:rPr>
          <w:noProof/>
        </w:rPr>
        <w:lastRenderedPageBreak/>
        <w:drawing>
          <wp:inline distT="114300" distB="114300" distL="114300" distR="114300" wp14:anchorId="76AC4D26" wp14:editId="4B18AF0E">
            <wp:extent cx="5943600" cy="2146300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50E8A7" w14:textId="77777777" w:rsidR="006F4598" w:rsidRDefault="006F4598">
      <w:pPr>
        <w:jc w:val="both"/>
      </w:pPr>
    </w:p>
    <w:p w14:paraId="1FFA1CE5" w14:textId="77777777" w:rsidR="006F4598" w:rsidRDefault="006F4598">
      <w:pPr>
        <w:jc w:val="both"/>
      </w:pPr>
    </w:p>
    <w:p w14:paraId="593348F1" w14:textId="28E0E8C3" w:rsidR="006F4598" w:rsidRDefault="00B024AB">
      <w:pPr>
        <w:numPr>
          <w:ilvl w:val="0"/>
          <w:numId w:val="2"/>
        </w:numPr>
        <w:jc w:val="both"/>
      </w:pPr>
      <w:ins w:id="27" w:author="Alejandro Gomez" w:date="2022-04-25T21:27:00Z">
        <w:r w:rsidRPr="00E01B73">
          <w:rPr>
            <w:highlight w:val="yellow"/>
          </w:rPr>
          <w:t>Plot</w:t>
        </w:r>
        <w:r>
          <w:rPr>
            <w:highlight w:val="yellow"/>
          </w:rPr>
          <w:t>8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Comportamiento</w:t>
      </w:r>
      <w:proofErr w:type="spellEnd"/>
      <w:r w:rsidR="006F264D">
        <w:t xml:space="preserve"> de la </w:t>
      </w:r>
      <w:proofErr w:type="spellStart"/>
      <w:r w:rsidR="006F264D">
        <w:t>incidencia</w:t>
      </w:r>
      <w:proofErr w:type="spellEnd"/>
      <w:r w:rsidR="006F264D">
        <w:t xml:space="preserve"> de </w:t>
      </w:r>
      <w:proofErr w:type="spellStart"/>
      <w:r w:rsidR="006F264D">
        <w:t>cada</w:t>
      </w:r>
      <w:proofErr w:type="spellEnd"/>
      <w:r w:rsidR="006F264D">
        <w:t xml:space="preserve"> </w:t>
      </w:r>
      <w:proofErr w:type="spellStart"/>
      <w:r w:rsidR="006F264D">
        <w:t>enfermedad</w:t>
      </w:r>
      <w:proofErr w:type="spellEnd"/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departamento</w:t>
      </w:r>
      <w:proofErr w:type="spellEnd"/>
      <w:r w:rsidR="006F264D">
        <w:t xml:space="preserve">, </w:t>
      </w:r>
      <w:proofErr w:type="spellStart"/>
      <w:r w:rsidR="006F264D">
        <w:t>adicionar</w:t>
      </w:r>
      <w:proofErr w:type="spellEnd"/>
      <w:r w:rsidR="006F264D">
        <w:t xml:space="preserve"> </w:t>
      </w:r>
      <w:proofErr w:type="spellStart"/>
      <w:r w:rsidR="006F264D">
        <w:t>línea</w:t>
      </w:r>
      <w:proofErr w:type="spellEnd"/>
      <w:r w:rsidR="006F264D">
        <w:t xml:space="preserve"> de error (</w:t>
      </w:r>
      <w:proofErr w:type="spellStart"/>
      <w:r w:rsidR="006F264D">
        <w:t>Gráfica</w:t>
      </w:r>
      <w:proofErr w:type="spellEnd"/>
      <w:r w:rsidR="006F264D">
        <w:t xml:space="preserve"> de barras, </w:t>
      </w:r>
      <w:proofErr w:type="spellStart"/>
      <w:r w:rsidR="006F264D">
        <w:t>separar</w:t>
      </w:r>
      <w:proofErr w:type="spellEnd"/>
      <w:r w:rsidR="006F264D">
        <w:t xml:space="preserve"> para </w:t>
      </w:r>
      <w:proofErr w:type="spellStart"/>
      <w:r w:rsidR="006F264D">
        <w:t>cada</w:t>
      </w:r>
      <w:proofErr w:type="spellEnd"/>
      <w:r w:rsidR="006F264D">
        <w:t xml:space="preserve"> </w:t>
      </w:r>
      <w:proofErr w:type="spellStart"/>
      <w:r w:rsidR="006F264D">
        <w:t>enfermedad</w:t>
      </w:r>
      <w:proofErr w:type="spellEnd"/>
      <w:r w:rsidR="006F264D">
        <w:t>)</w:t>
      </w:r>
    </w:p>
    <w:p w14:paraId="1F8237E5" w14:textId="616A963C" w:rsidR="006F4598" w:rsidRDefault="00B024AB">
      <w:pPr>
        <w:numPr>
          <w:ilvl w:val="0"/>
          <w:numId w:val="2"/>
        </w:numPr>
        <w:jc w:val="both"/>
      </w:pPr>
      <w:ins w:id="28" w:author="Alejandro Gomez" w:date="2022-04-25T21:27:00Z">
        <w:r w:rsidRPr="00E01B73">
          <w:rPr>
            <w:highlight w:val="yellow"/>
          </w:rPr>
          <w:t>Plot</w:t>
        </w:r>
        <w:r>
          <w:rPr>
            <w:highlight w:val="yellow"/>
          </w:rPr>
          <w:t>9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Comportamiento</w:t>
      </w:r>
      <w:proofErr w:type="spellEnd"/>
      <w:r w:rsidR="006F264D">
        <w:t xml:space="preserve"> de la </w:t>
      </w:r>
      <w:proofErr w:type="spellStart"/>
      <w:r w:rsidR="006F264D">
        <w:t>incidencia</w:t>
      </w:r>
      <w:proofErr w:type="spellEnd"/>
      <w:r w:rsidR="006F264D">
        <w:t xml:space="preserve"> de las </w:t>
      </w:r>
      <w:proofErr w:type="spellStart"/>
      <w:r w:rsidR="006F264D">
        <w:t>enfermedades</w:t>
      </w:r>
      <w:proofErr w:type="spellEnd"/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cluster, </w:t>
      </w:r>
      <w:proofErr w:type="spellStart"/>
      <w:r w:rsidR="006F264D">
        <w:t>adicionar</w:t>
      </w:r>
      <w:proofErr w:type="spellEnd"/>
      <w:r w:rsidR="006F264D">
        <w:t xml:space="preserve"> </w:t>
      </w:r>
      <w:proofErr w:type="spellStart"/>
      <w:r w:rsidR="006F264D">
        <w:t>línea</w:t>
      </w:r>
      <w:proofErr w:type="spellEnd"/>
      <w:r w:rsidR="006F264D">
        <w:t xml:space="preserve"> de error ( Panel de </w:t>
      </w:r>
      <w:proofErr w:type="spellStart"/>
      <w:r w:rsidR="006F264D">
        <w:t>gráficas</w:t>
      </w:r>
      <w:proofErr w:type="spellEnd"/>
      <w:r w:rsidR="006F264D">
        <w:t xml:space="preserve"> de</w:t>
      </w:r>
      <w:r w:rsidR="006F264D">
        <w:t xml:space="preserve"> barra)</w:t>
      </w:r>
    </w:p>
    <w:p w14:paraId="61A706B5" w14:textId="3F894E3E" w:rsidR="006F4598" w:rsidRDefault="00B024AB">
      <w:pPr>
        <w:numPr>
          <w:ilvl w:val="0"/>
          <w:numId w:val="2"/>
        </w:numPr>
        <w:jc w:val="both"/>
      </w:pPr>
      <w:ins w:id="29" w:author="Alejandro Gomez" w:date="2022-04-25T21:27:00Z">
        <w:r w:rsidRPr="00E01B73">
          <w:rPr>
            <w:highlight w:val="yellow"/>
          </w:rPr>
          <w:t>Plot1</w:t>
        </w:r>
        <w:r>
          <w:rPr>
            <w:highlight w:val="yellow"/>
          </w:rPr>
          <w:t>0</w:t>
        </w:r>
        <w:r w:rsidRPr="00E01B73">
          <w:rPr>
            <w:highlight w:val="yellow"/>
          </w:rPr>
          <w:t>:</w:t>
        </w:r>
      </w:ins>
      <w:ins w:id="30" w:author="Alejandro Gomez" w:date="2022-04-25T21:28:00Z">
        <w:r>
          <w:t xml:space="preserve"> </w:t>
        </w:r>
      </w:ins>
      <w:proofErr w:type="spellStart"/>
      <w:r w:rsidR="006F264D">
        <w:t>Comportamiento</w:t>
      </w:r>
      <w:proofErr w:type="spellEnd"/>
      <w:r w:rsidR="006F264D">
        <w:t xml:space="preserve"> del </w:t>
      </w:r>
      <w:proofErr w:type="spellStart"/>
      <w:r w:rsidR="006F264D">
        <w:t>porcentaje</w:t>
      </w:r>
      <w:proofErr w:type="spellEnd"/>
      <w:r w:rsidR="006F264D">
        <w:t xml:space="preserve"> </w:t>
      </w:r>
      <w:proofErr w:type="spellStart"/>
      <w:r w:rsidR="006F264D">
        <w:t>promedio</w:t>
      </w:r>
      <w:proofErr w:type="spellEnd"/>
      <w:r w:rsidR="006F264D">
        <w:t xml:space="preserve"> de </w:t>
      </w:r>
      <w:proofErr w:type="spellStart"/>
      <w:r w:rsidR="006F264D">
        <w:t>vaneamiento</w:t>
      </w:r>
      <w:proofErr w:type="spellEnd"/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variedad</w:t>
      </w:r>
      <w:proofErr w:type="spellEnd"/>
      <w:r w:rsidR="006F264D">
        <w:t xml:space="preserve"> </w:t>
      </w:r>
      <w:proofErr w:type="spellStart"/>
      <w:r w:rsidR="006F264D">
        <w:t>adicionar</w:t>
      </w:r>
      <w:proofErr w:type="spellEnd"/>
      <w:r w:rsidR="006F264D">
        <w:t xml:space="preserve"> </w:t>
      </w:r>
      <w:proofErr w:type="spellStart"/>
      <w:r w:rsidR="006F264D">
        <w:t>línea</w:t>
      </w:r>
      <w:proofErr w:type="spellEnd"/>
      <w:r w:rsidR="006F264D">
        <w:t xml:space="preserve"> de error (Panel de </w:t>
      </w:r>
      <w:proofErr w:type="spellStart"/>
      <w:r w:rsidR="006F264D">
        <w:t>gráficas</w:t>
      </w:r>
      <w:proofErr w:type="spellEnd"/>
      <w:r w:rsidR="006F264D">
        <w:t xml:space="preserve"> de barra)</w:t>
      </w:r>
    </w:p>
    <w:p w14:paraId="5FB948A2" w14:textId="35A0D6CF" w:rsidR="006F4598" w:rsidRDefault="00B024AB">
      <w:pPr>
        <w:numPr>
          <w:ilvl w:val="0"/>
          <w:numId w:val="2"/>
        </w:numPr>
        <w:jc w:val="both"/>
      </w:pPr>
      <w:ins w:id="31" w:author="Alejandro Gomez" w:date="2022-04-25T21:28:00Z">
        <w:r w:rsidRPr="00E01B73">
          <w:rPr>
            <w:highlight w:val="yellow"/>
          </w:rPr>
          <w:t>Plot1</w:t>
        </w:r>
        <w:r>
          <w:rPr>
            <w:highlight w:val="yellow"/>
          </w:rPr>
          <w:t>1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Comportamiento</w:t>
      </w:r>
      <w:proofErr w:type="spellEnd"/>
      <w:r w:rsidR="006F264D">
        <w:t xml:space="preserve"> del </w:t>
      </w:r>
      <w:proofErr w:type="spellStart"/>
      <w:r w:rsidR="006F264D">
        <w:t>porcentaje</w:t>
      </w:r>
      <w:proofErr w:type="spellEnd"/>
      <w:r w:rsidR="006F264D">
        <w:t xml:space="preserve"> de </w:t>
      </w:r>
      <w:proofErr w:type="spellStart"/>
      <w:r w:rsidR="006F264D">
        <w:t>vaneamiento</w:t>
      </w:r>
      <w:proofErr w:type="spellEnd"/>
      <w:r w:rsidR="006F264D">
        <w:t xml:space="preserve"> Por </w:t>
      </w:r>
      <w:proofErr w:type="spellStart"/>
      <w:r w:rsidR="006F264D">
        <w:t>año</w:t>
      </w:r>
      <w:proofErr w:type="spellEnd"/>
      <w:r w:rsidR="006F264D">
        <w:t xml:space="preserve"> </w:t>
      </w:r>
      <w:proofErr w:type="spellStart"/>
      <w:r w:rsidR="006F264D">
        <w:t>adicionar</w:t>
      </w:r>
      <w:proofErr w:type="spellEnd"/>
      <w:r w:rsidR="006F264D">
        <w:t xml:space="preserve"> </w:t>
      </w:r>
      <w:proofErr w:type="spellStart"/>
      <w:r w:rsidR="006F264D">
        <w:t>línea</w:t>
      </w:r>
      <w:proofErr w:type="spellEnd"/>
      <w:r w:rsidR="006F264D">
        <w:t xml:space="preserve"> de error (Panel de </w:t>
      </w:r>
      <w:proofErr w:type="spellStart"/>
      <w:r w:rsidR="006F264D">
        <w:t>gráficas</w:t>
      </w:r>
      <w:proofErr w:type="spellEnd"/>
      <w:r w:rsidR="006F264D">
        <w:t xml:space="preserve"> de barra)</w:t>
      </w:r>
    </w:p>
    <w:p w14:paraId="62246ADB" w14:textId="723F5447" w:rsidR="006F4598" w:rsidRDefault="00B024AB">
      <w:pPr>
        <w:numPr>
          <w:ilvl w:val="0"/>
          <w:numId w:val="2"/>
        </w:numPr>
        <w:jc w:val="both"/>
      </w:pPr>
      <w:ins w:id="32" w:author="Alejandro Gomez" w:date="2022-04-25T21:28:00Z">
        <w:r w:rsidRPr="00E01B73">
          <w:rPr>
            <w:highlight w:val="yellow"/>
          </w:rPr>
          <w:t>Plot1</w:t>
        </w:r>
        <w:r>
          <w:rPr>
            <w:highlight w:val="yellow"/>
          </w:rPr>
          <w:t>2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Comportamiento</w:t>
      </w:r>
      <w:proofErr w:type="spellEnd"/>
      <w:r w:rsidR="006F264D">
        <w:t xml:space="preserve"> del </w:t>
      </w:r>
      <w:proofErr w:type="spellStart"/>
      <w:r w:rsidR="006F264D">
        <w:t>porcentaje</w:t>
      </w:r>
      <w:proofErr w:type="spellEnd"/>
      <w:r w:rsidR="006F264D">
        <w:t xml:space="preserve"> de </w:t>
      </w:r>
      <w:proofErr w:type="spellStart"/>
      <w:r w:rsidR="006F264D">
        <w:t>vaneamiento</w:t>
      </w:r>
      <w:proofErr w:type="spellEnd"/>
      <w:r w:rsidR="006F264D">
        <w:t xml:space="preserve"> Por </w:t>
      </w:r>
      <w:proofErr w:type="spellStart"/>
      <w:r w:rsidR="006F264D">
        <w:t>departamento</w:t>
      </w:r>
      <w:proofErr w:type="spellEnd"/>
      <w:r w:rsidR="006F264D">
        <w:t xml:space="preserve"> </w:t>
      </w:r>
      <w:proofErr w:type="spellStart"/>
      <w:r w:rsidR="006F264D">
        <w:t>adicionar</w:t>
      </w:r>
      <w:proofErr w:type="spellEnd"/>
      <w:r w:rsidR="006F264D">
        <w:t xml:space="preserve"> </w:t>
      </w:r>
      <w:proofErr w:type="spellStart"/>
      <w:r w:rsidR="006F264D">
        <w:t>línea</w:t>
      </w:r>
      <w:proofErr w:type="spellEnd"/>
      <w:r w:rsidR="006F264D">
        <w:t xml:space="preserve"> de error (</w:t>
      </w:r>
      <w:proofErr w:type="spellStart"/>
      <w:r w:rsidR="006F264D">
        <w:t>Gráfica</w:t>
      </w:r>
      <w:proofErr w:type="spellEnd"/>
      <w:r w:rsidR="006F264D">
        <w:t xml:space="preserve"> de barras)</w:t>
      </w:r>
    </w:p>
    <w:p w14:paraId="2A244500" w14:textId="1E391E0B" w:rsidR="006F4598" w:rsidRDefault="00B024AB">
      <w:pPr>
        <w:numPr>
          <w:ilvl w:val="0"/>
          <w:numId w:val="2"/>
        </w:numPr>
        <w:jc w:val="both"/>
      </w:pPr>
      <w:ins w:id="33" w:author="Alejandro Gomez" w:date="2022-04-25T21:28:00Z">
        <w:r w:rsidRPr="00E01B73">
          <w:rPr>
            <w:highlight w:val="yellow"/>
          </w:rPr>
          <w:t>Plot1</w:t>
        </w:r>
        <w:r>
          <w:rPr>
            <w:highlight w:val="yellow"/>
          </w:rPr>
          <w:t>3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Comportamiento</w:t>
      </w:r>
      <w:proofErr w:type="spellEnd"/>
      <w:r w:rsidR="006F264D">
        <w:t xml:space="preserve"> del </w:t>
      </w:r>
      <w:proofErr w:type="spellStart"/>
      <w:r w:rsidR="006F264D">
        <w:t>porcentaje</w:t>
      </w:r>
      <w:proofErr w:type="spellEnd"/>
      <w:r w:rsidR="006F264D">
        <w:t xml:space="preserve"> de </w:t>
      </w:r>
      <w:proofErr w:type="spellStart"/>
      <w:r w:rsidR="006F264D">
        <w:t>vaneamien</w:t>
      </w:r>
      <w:r w:rsidR="006F264D">
        <w:t>to</w:t>
      </w:r>
      <w:proofErr w:type="spellEnd"/>
      <w:r w:rsidR="006F264D">
        <w:t xml:space="preserve"> Por Cluster </w:t>
      </w:r>
      <w:proofErr w:type="spellStart"/>
      <w:r w:rsidR="006F264D">
        <w:t>adicionar</w:t>
      </w:r>
      <w:proofErr w:type="spellEnd"/>
      <w:r w:rsidR="006F264D">
        <w:t xml:space="preserve"> </w:t>
      </w:r>
      <w:proofErr w:type="spellStart"/>
      <w:r w:rsidR="006F264D">
        <w:t>línea</w:t>
      </w:r>
      <w:proofErr w:type="spellEnd"/>
      <w:r w:rsidR="006F264D">
        <w:t xml:space="preserve"> de error (Panel de </w:t>
      </w:r>
      <w:proofErr w:type="spellStart"/>
      <w:r w:rsidR="006F264D">
        <w:t>gráficas</w:t>
      </w:r>
      <w:proofErr w:type="spellEnd"/>
      <w:r w:rsidR="006F264D">
        <w:t xml:space="preserve"> de barra)</w:t>
      </w:r>
    </w:p>
    <w:p w14:paraId="4C77EAFD" w14:textId="1D1E1ABF" w:rsidR="006F4598" w:rsidRDefault="00B024AB">
      <w:pPr>
        <w:numPr>
          <w:ilvl w:val="0"/>
          <w:numId w:val="2"/>
        </w:numPr>
        <w:jc w:val="both"/>
      </w:pPr>
      <w:ins w:id="34" w:author="Alejandro Gomez" w:date="2022-04-25T21:28:00Z">
        <w:r w:rsidRPr="00E01B73">
          <w:rPr>
            <w:highlight w:val="yellow"/>
          </w:rPr>
          <w:t>Plot1</w:t>
        </w:r>
        <w:r>
          <w:rPr>
            <w:highlight w:val="yellow"/>
          </w:rPr>
          <w:t>4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Análisis</w:t>
      </w:r>
      <w:proofErr w:type="spellEnd"/>
      <w:r w:rsidR="006F264D">
        <w:t xml:space="preserve"> de </w:t>
      </w:r>
      <w:proofErr w:type="spellStart"/>
      <w:r w:rsidR="006F264D">
        <w:t>frecuencia</w:t>
      </w:r>
      <w:proofErr w:type="spellEnd"/>
      <w:r w:rsidR="006F264D">
        <w:t xml:space="preserve"> de </w:t>
      </w:r>
      <w:proofErr w:type="spellStart"/>
      <w:r w:rsidR="006F264D">
        <w:t>presencias</w:t>
      </w:r>
      <w:proofErr w:type="spellEnd"/>
      <w:r w:rsidR="006F264D">
        <w:t xml:space="preserve"> (</w:t>
      </w:r>
      <w:proofErr w:type="spellStart"/>
      <w:r w:rsidR="006F264D">
        <w:t>infectados</w:t>
      </w:r>
      <w:proofErr w:type="spellEnd"/>
      <w:r w:rsidR="006F264D">
        <w:t xml:space="preserve">) y </w:t>
      </w:r>
      <w:proofErr w:type="spellStart"/>
      <w:r w:rsidR="006F264D">
        <w:t>ausencias</w:t>
      </w:r>
      <w:proofErr w:type="spellEnd"/>
      <w:r w:rsidR="006F264D">
        <w:t xml:space="preserve"> (</w:t>
      </w:r>
      <w:proofErr w:type="spellStart"/>
      <w:r w:rsidR="006F264D">
        <w:t>sanos</w:t>
      </w:r>
      <w:proofErr w:type="spellEnd"/>
      <w:r w:rsidR="006F264D">
        <w:t xml:space="preserve">) de las </w:t>
      </w:r>
      <w:proofErr w:type="spellStart"/>
      <w:r w:rsidR="006F264D">
        <w:t>enfermedades</w:t>
      </w:r>
      <w:proofErr w:type="spellEnd"/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departamento</w:t>
      </w:r>
      <w:proofErr w:type="spellEnd"/>
      <w:r w:rsidR="006F264D">
        <w:t xml:space="preserve">, </w:t>
      </w:r>
      <w:proofErr w:type="spellStart"/>
      <w:r w:rsidR="006F264D">
        <w:t>año</w:t>
      </w:r>
      <w:proofErr w:type="spellEnd"/>
      <w:r w:rsidR="006F264D">
        <w:t xml:space="preserve">, </w:t>
      </w:r>
      <w:proofErr w:type="spellStart"/>
      <w:r w:rsidR="006F264D">
        <w:t>etapa</w:t>
      </w:r>
      <w:proofErr w:type="spellEnd"/>
      <w:r w:rsidR="006F264D">
        <w:t xml:space="preserve"> </w:t>
      </w:r>
      <w:proofErr w:type="spellStart"/>
      <w:r w:rsidR="006F264D">
        <w:t>fenológica</w:t>
      </w:r>
      <w:proofErr w:type="spellEnd"/>
      <w:r w:rsidR="006F264D">
        <w:t xml:space="preserve"> y </w:t>
      </w:r>
      <w:proofErr w:type="spellStart"/>
      <w:r w:rsidR="006F264D">
        <w:t>variedad</w:t>
      </w:r>
      <w:proofErr w:type="spellEnd"/>
      <w:r w:rsidR="006F264D">
        <w:t xml:space="preserve"> (Por </w:t>
      </w:r>
      <w:proofErr w:type="spellStart"/>
      <w:r w:rsidR="006F264D">
        <w:t>separado</w:t>
      </w:r>
      <w:proofErr w:type="spellEnd"/>
      <w:r w:rsidR="006F264D">
        <w:t xml:space="preserve"> </w:t>
      </w:r>
      <w:proofErr w:type="spellStart"/>
      <w:r w:rsidR="006F264D">
        <w:t>en</w:t>
      </w:r>
      <w:proofErr w:type="spellEnd"/>
      <w:r w:rsidR="006F264D">
        <w:t xml:space="preserve"> </w:t>
      </w:r>
      <w:proofErr w:type="spellStart"/>
      <w:r w:rsidR="006F264D">
        <w:t>figuras</w:t>
      </w:r>
      <w:proofErr w:type="spellEnd"/>
      <w:r w:rsidR="006F264D">
        <w:t xml:space="preserve"> de barras)</w:t>
      </w:r>
    </w:p>
    <w:p w14:paraId="2F7ECB85" w14:textId="77777777" w:rsidR="006F4598" w:rsidRDefault="006F4598">
      <w:pPr>
        <w:ind w:left="720"/>
        <w:jc w:val="both"/>
      </w:pPr>
    </w:p>
    <w:p w14:paraId="2E527E77" w14:textId="77777777" w:rsidR="006F4598" w:rsidRDefault="006F264D">
      <w:pPr>
        <w:jc w:val="both"/>
      </w:pPr>
      <w:r>
        <w:t xml:space="preserve">ANÁLISIS </w:t>
      </w:r>
      <w:r>
        <w:t>PARA SEVERIDAD</w:t>
      </w:r>
    </w:p>
    <w:p w14:paraId="2DCA6A35" w14:textId="6C7350A6" w:rsidR="006F4598" w:rsidRDefault="00B024AB">
      <w:pPr>
        <w:numPr>
          <w:ilvl w:val="0"/>
          <w:numId w:val="3"/>
        </w:numPr>
        <w:jc w:val="both"/>
      </w:pPr>
      <w:ins w:id="35" w:author="Alejandro Gomez" w:date="2022-04-25T21:28:00Z">
        <w:r w:rsidRPr="00E01B73">
          <w:rPr>
            <w:highlight w:val="yellow"/>
          </w:rPr>
          <w:t>Plot1</w:t>
        </w:r>
        <w:r>
          <w:rPr>
            <w:highlight w:val="yellow"/>
          </w:rPr>
          <w:t>5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Comportamiento</w:t>
      </w:r>
      <w:proofErr w:type="spellEnd"/>
      <w:r w:rsidR="006F264D">
        <w:t xml:space="preserve"> de la </w:t>
      </w:r>
      <w:proofErr w:type="spellStart"/>
      <w:r w:rsidR="006F264D">
        <w:t>severidad</w:t>
      </w:r>
      <w:proofErr w:type="spellEnd"/>
      <w:r w:rsidR="006F264D">
        <w:t xml:space="preserve"> de las </w:t>
      </w:r>
      <w:proofErr w:type="spellStart"/>
      <w:r w:rsidR="006F264D">
        <w:t>enfermedades</w:t>
      </w:r>
      <w:proofErr w:type="spellEnd"/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año</w:t>
      </w:r>
      <w:proofErr w:type="spellEnd"/>
      <w:r w:rsidR="006F264D">
        <w:t xml:space="preserve">, </w:t>
      </w:r>
      <w:proofErr w:type="spellStart"/>
      <w:r w:rsidR="006F264D">
        <w:t>adicionar</w:t>
      </w:r>
      <w:proofErr w:type="spellEnd"/>
      <w:r w:rsidR="006F264D">
        <w:t xml:space="preserve"> </w:t>
      </w:r>
      <w:proofErr w:type="spellStart"/>
      <w:r w:rsidR="006F264D">
        <w:t>línea</w:t>
      </w:r>
      <w:proofErr w:type="spellEnd"/>
      <w:r w:rsidR="006F264D">
        <w:t xml:space="preserve"> de error (Panel </w:t>
      </w:r>
      <w:proofErr w:type="spellStart"/>
      <w:r w:rsidR="006F264D">
        <w:t>gráficas</w:t>
      </w:r>
      <w:proofErr w:type="spellEnd"/>
      <w:r w:rsidR="006F264D">
        <w:t xml:space="preserve"> de </w:t>
      </w:r>
      <w:proofErr w:type="spellStart"/>
      <w:r w:rsidR="006F264D">
        <w:t>líneas</w:t>
      </w:r>
      <w:proofErr w:type="spellEnd"/>
      <w:r w:rsidR="006F264D">
        <w:t>).</w:t>
      </w:r>
    </w:p>
    <w:p w14:paraId="495937F7" w14:textId="6CD4DE24" w:rsidR="006F4598" w:rsidRDefault="00B024AB">
      <w:pPr>
        <w:numPr>
          <w:ilvl w:val="0"/>
          <w:numId w:val="3"/>
        </w:numPr>
        <w:jc w:val="both"/>
      </w:pPr>
      <w:ins w:id="36" w:author="Alejandro Gomez" w:date="2022-04-25T21:28:00Z">
        <w:r w:rsidRPr="00E01B73">
          <w:rPr>
            <w:highlight w:val="yellow"/>
          </w:rPr>
          <w:t>Plot1</w:t>
        </w:r>
        <w:r>
          <w:rPr>
            <w:highlight w:val="yellow"/>
          </w:rPr>
          <w:t>6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Comportamiento</w:t>
      </w:r>
      <w:proofErr w:type="spellEnd"/>
      <w:r w:rsidR="006F264D">
        <w:t xml:space="preserve"> de la </w:t>
      </w:r>
      <w:proofErr w:type="spellStart"/>
      <w:r w:rsidR="006F264D">
        <w:t>severidad</w:t>
      </w:r>
      <w:proofErr w:type="spellEnd"/>
      <w:r w:rsidR="006F264D">
        <w:t xml:space="preserve"> de las </w:t>
      </w:r>
      <w:proofErr w:type="spellStart"/>
      <w:r w:rsidR="006F264D">
        <w:t>enfermedades</w:t>
      </w:r>
      <w:proofErr w:type="spellEnd"/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departamento</w:t>
      </w:r>
      <w:proofErr w:type="spellEnd"/>
      <w:r w:rsidR="006F264D">
        <w:t xml:space="preserve">, </w:t>
      </w:r>
      <w:proofErr w:type="spellStart"/>
      <w:r w:rsidR="006F264D">
        <w:t>adicionar</w:t>
      </w:r>
      <w:proofErr w:type="spellEnd"/>
      <w:r w:rsidR="006F264D">
        <w:t xml:space="preserve"> </w:t>
      </w:r>
      <w:proofErr w:type="spellStart"/>
      <w:r w:rsidR="006F264D">
        <w:t>línea</w:t>
      </w:r>
      <w:proofErr w:type="spellEnd"/>
      <w:r w:rsidR="006F264D">
        <w:t xml:space="preserve"> de error (Panel </w:t>
      </w:r>
      <w:proofErr w:type="spellStart"/>
      <w:r w:rsidR="006F264D">
        <w:t>gráficas</w:t>
      </w:r>
      <w:proofErr w:type="spellEnd"/>
      <w:r w:rsidR="006F264D">
        <w:t xml:space="preserve"> de </w:t>
      </w:r>
      <w:proofErr w:type="spellStart"/>
      <w:r w:rsidR="006F264D">
        <w:t>líneas</w:t>
      </w:r>
      <w:proofErr w:type="spellEnd"/>
      <w:r w:rsidR="006F264D">
        <w:t>).</w:t>
      </w:r>
    </w:p>
    <w:p w14:paraId="7EC4C7DB" w14:textId="7367A13B" w:rsidR="006F4598" w:rsidRDefault="00B024AB">
      <w:pPr>
        <w:numPr>
          <w:ilvl w:val="0"/>
          <w:numId w:val="3"/>
        </w:numPr>
        <w:jc w:val="both"/>
      </w:pPr>
      <w:ins w:id="37" w:author="Alejandro Gomez" w:date="2022-04-25T21:28:00Z">
        <w:r w:rsidRPr="00E01B73">
          <w:rPr>
            <w:highlight w:val="yellow"/>
          </w:rPr>
          <w:t>Plot1</w:t>
        </w:r>
        <w:r>
          <w:rPr>
            <w:highlight w:val="yellow"/>
          </w:rPr>
          <w:t>7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Compor</w:t>
      </w:r>
      <w:r w:rsidR="006F264D">
        <w:t>tamiento</w:t>
      </w:r>
      <w:proofErr w:type="spellEnd"/>
      <w:r w:rsidR="006F264D">
        <w:t xml:space="preserve"> de la </w:t>
      </w:r>
      <w:proofErr w:type="spellStart"/>
      <w:r w:rsidR="006F264D">
        <w:t>severidad</w:t>
      </w:r>
      <w:proofErr w:type="spellEnd"/>
      <w:r w:rsidR="006F264D">
        <w:t xml:space="preserve"> de las </w:t>
      </w:r>
      <w:proofErr w:type="spellStart"/>
      <w:r w:rsidR="006F264D">
        <w:t>enfermedades</w:t>
      </w:r>
      <w:proofErr w:type="spellEnd"/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variedad</w:t>
      </w:r>
      <w:proofErr w:type="spellEnd"/>
      <w:r w:rsidR="006F264D">
        <w:t xml:space="preserve">, </w:t>
      </w:r>
      <w:proofErr w:type="spellStart"/>
      <w:r w:rsidR="006F264D">
        <w:t>adicionar</w:t>
      </w:r>
      <w:proofErr w:type="spellEnd"/>
      <w:r w:rsidR="006F264D">
        <w:t xml:space="preserve"> </w:t>
      </w:r>
      <w:proofErr w:type="spellStart"/>
      <w:r w:rsidR="006F264D">
        <w:t>línea</w:t>
      </w:r>
      <w:proofErr w:type="spellEnd"/>
      <w:r w:rsidR="006F264D">
        <w:t xml:space="preserve"> de error (Panel </w:t>
      </w:r>
      <w:proofErr w:type="spellStart"/>
      <w:r w:rsidR="006F264D">
        <w:t>gráficas</w:t>
      </w:r>
      <w:proofErr w:type="spellEnd"/>
      <w:r w:rsidR="006F264D">
        <w:t xml:space="preserve"> de </w:t>
      </w:r>
      <w:proofErr w:type="spellStart"/>
      <w:r w:rsidR="006F264D">
        <w:t>líneas</w:t>
      </w:r>
      <w:proofErr w:type="spellEnd"/>
      <w:r w:rsidR="006F264D">
        <w:t>).</w:t>
      </w:r>
    </w:p>
    <w:p w14:paraId="5E34278D" w14:textId="697DA785" w:rsidR="006F4598" w:rsidRDefault="00B024AB">
      <w:pPr>
        <w:numPr>
          <w:ilvl w:val="0"/>
          <w:numId w:val="3"/>
        </w:numPr>
        <w:jc w:val="both"/>
      </w:pPr>
      <w:ins w:id="38" w:author="Alejandro Gomez" w:date="2022-04-25T21:28:00Z">
        <w:r w:rsidRPr="00E01B73">
          <w:rPr>
            <w:highlight w:val="yellow"/>
          </w:rPr>
          <w:t>Plot1</w:t>
        </w:r>
        <w:r>
          <w:rPr>
            <w:highlight w:val="yellow"/>
          </w:rPr>
          <w:t>8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Comportamiento</w:t>
      </w:r>
      <w:proofErr w:type="spellEnd"/>
      <w:r w:rsidR="006F264D">
        <w:t xml:space="preserve"> de la </w:t>
      </w:r>
      <w:proofErr w:type="spellStart"/>
      <w:r w:rsidR="006F264D">
        <w:t>severidad</w:t>
      </w:r>
      <w:proofErr w:type="spellEnd"/>
      <w:r w:rsidR="006F264D">
        <w:t xml:space="preserve"> de las </w:t>
      </w:r>
      <w:proofErr w:type="spellStart"/>
      <w:r w:rsidR="006F264D">
        <w:t>enfermedades</w:t>
      </w:r>
      <w:proofErr w:type="spellEnd"/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etapa</w:t>
      </w:r>
      <w:proofErr w:type="spellEnd"/>
      <w:r w:rsidR="006F264D">
        <w:t xml:space="preserve"> </w:t>
      </w:r>
      <w:proofErr w:type="spellStart"/>
      <w:r w:rsidR="006F264D">
        <w:t>fenológica</w:t>
      </w:r>
      <w:proofErr w:type="spellEnd"/>
      <w:r w:rsidR="006F264D">
        <w:t xml:space="preserve">, </w:t>
      </w:r>
      <w:proofErr w:type="spellStart"/>
      <w:r w:rsidR="006F264D">
        <w:t>adicionar</w:t>
      </w:r>
      <w:proofErr w:type="spellEnd"/>
      <w:r w:rsidR="006F264D">
        <w:t xml:space="preserve"> </w:t>
      </w:r>
      <w:proofErr w:type="spellStart"/>
      <w:r w:rsidR="006F264D">
        <w:t>línea</w:t>
      </w:r>
      <w:proofErr w:type="spellEnd"/>
      <w:r w:rsidR="006F264D">
        <w:t xml:space="preserve"> de error (Panel </w:t>
      </w:r>
      <w:proofErr w:type="spellStart"/>
      <w:r w:rsidR="006F264D">
        <w:t>gráficas</w:t>
      </w:r>
      <w:proofErr w:type="spellEnd"/>
      <w:r w:rsidR="006F264D">
        <w:t xml:space="preserve"> de </w:t>
      </w:r>
      <w:proofErr w:type="spellStart"/>
      <w:r w:rsidR="006F264D">
        <w:t>líneas</w:t>
      </w:r>
      <w:proofErr w:type="spellEnd"/>
      <w:r w:rsidR="006F264D">
        <w:t>).</w:t>
      </w:r>
    </w:p>
    <w:p w14:paraId="11DE23F8" w14:textId="20E2B955" w:rsidR="006F4598" w:rsidRDefault="00B024AB">
      <w:pPr>
        <w:numPr>
          <w:ilvl w:val="0"/>
          <w:numId w:val="3"/>
        </w:numPr>
        <w:jc w:val="both"/>
      </w:pPr>
      <w:ins w:id="39" w:author="Alejandro Gomez" w:date="2022-04-25T21:28:00Z">
        <w:r w:rsidRPr="00E01B73">
          <w:rPr>
            <w:highlight w:val="yellow"/>
          </w:rPr>
          <w:t>Plot1</w:t>
        </w:r>
      </w:ins>
      <w:ins w:id="40" w:author="Alejandro Gomez" w:date="2022-04-25T21:29:00Z">
        <w:r>
          <w:rPr>
            <w:highlight w:val="yellow"/>
          </w:rPr>
          <w:t>9</w:t>
        </w:r>
      </w:ins>
      <w:ins w:id="41" w:author="Alejandro Gomez" w:date="2022-04-25T21:28:00Z">
        <w:r w:rsidRPr="00E01B73">
          <w:rPr>
            <w:highlight w:val="yellow"/>
          </w:rPr>
          <w:t>:</w:t>
        </w:r>
      </w:ins>
      <w:ins w:id="42" w:author="Alejandro Gomez" w:date="2022-04-25T21:29:00Z">
        <w:r>
          <w:t xml:space="preserve"> </w:t>
        </w:r>
      </w:ins>
      <w:proofErr w:type="spellStart"/>
      <w:r w:rsidR="006F264D">
        <w:t>Comportamiento</w:t>
      </w:r>
      <w:proofErr w:type="spellEnd"/>
      <w:r w:rsidR="006F264D">
        <w:t xml:space="preserve"> de </w:t>
      </w:r>
      <w:r w:rsidR="006F264D">
        <w:t xml:space="preserve">la </w:t>
      </w:r>
      <w:proofErr w:type="spellStart"/>
      <w:r w:rsidR="006F264D">
        <w:t>severidad</w:t>
      </w:r>
      <w:proofErr w:type="spellEnd"/>
      <w:r w:rsidR="006F264D">
        <w:t xml:space="preserve"> de las </w:t>
      </w:r>
      <w:proofErr w:type="spellStart"/>
      <w:r w:rsidR="006F264D">
        <w:t>enfermedades</w:t>
      </w:r>
      <w:proofErr w:type="spellEnd"/>
      <w:r w:rsidR="006F264D">
        <w:t xml:space="preserve"> Por Cluster, </w:t>
      </w:r>
      <w:proofErr w:type="spellStart"/>
      <w:r w:rsidR="006F264D">
        <w:t>adicionar</w:t>
      </w:r>
      <w:proofErr w:type="spellEnd"/>
      <w:r w:rsidR="006F264D">
        <w:t xml:space="preserve"> </w:t>
      </w:r>
      <w:proofErr w:type="spellStart"/>
      <w:r w:rsidR="006F264D">
        <w:t>línea</w:t>
      </w:r>
      <w:proofErr w:type="spellEnd"/>
      <w:r w:rsidR="006F264D">
        <w:t xml:space="preserve"> de error (Panel </w:t>
      </w:r>
      <w:proofErr w:type="spellStart"/>
      <w:r w:rsidR="006F264D">
        <w:t>gráficas</w:t>
      </w:r>
      <w:proofErr w:type="spellEnd"/>
      <w:r w:rsidR="006F264D">
        <w:t xml:space="preserve"> de </w:t>
      </w:r>
      <w:proofErr w:type="spellStart"/>
      <w:r w:rsidR="006F264D">
        <w:t>líneas</w:t>
      </w:r>
      <w:proofErr w:type="spellEnd"/>
      <w:r w:rsidR="006F264D">
        <w:t>).</w:t>
      </w:r>
    </w:p>
    <w:p w14:paraId="1216891C" w14:textId="77777777" w:rsidR="006F4598" w:rsidRDefault="006F4598">
      <w:pPr>
        <w:jc w:val="both"/>
      </w:pPr>
    </w:p>
    <w:p w14:paraId="0596AA80" w14:textId="77777777" w:rsidR="006F4598" w:rsidRDefault="006F264D">
      <w:pPr>
        <w:jc w:val="both"/>
      </w:pPr>
      <w:r>
        <w:t>ANÁLISIS PARA PRESENCIAS (</w:t>
      </w:r>
      <w:proofErr w:type="spellStart"/>
      <w:r>
        <w:t>Infectados</w:t>
      </w:r>
      <w:proofErr w:type="spellEnd"/>
      <w:r>
        <w:t>) Y AUSENCIAS (</w:t>
      </w:r>
      <w:proofErr w:type="spellStart"/>
      <w:r>
        <w:t>Sanos</w:t>
      </w:r>
      <w:proofErr w:type="spellEnd"/>
      <w:r>
        <w:t>)</w:t>
      </w:r>
    </w:p>
    <w:p w14:paraId="0017B43D" w14:textId="72CBA33F" w:rsidR="006F4598" w:rsidRDefault="00B024AB">
      <w:pPr>
        <w:numPr>
          <w:ilvl w:val="0"/>
          <w:numId w:val="4"/>
        </w:numPr>
        <w:jc w:val="both"/>
      </w:pPr>
      <w:ins w:id="43" w:author="Alejandro Gomez" w:date="2022-04-25T21:29:00Z">
        <w:r w:rsidRPr="00E01B73">
          <w:rPr>
            <w:highlight w:val="yellow"/>
          </w:rPr>
          <w:lastRenderedPageBreak/>
          <w:t>Plot</w:t>
        </w:r>
        <w:r>
          <w:rPr>
            <w:highlight w:val="yellow"/>
          </w:rPr>
          <w:t>20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Análisis</w:t>
      </w:r>
      <w:proofErr w:type="spellEnd"/>
      <w:r w:rsidR="006F264D">
        <w:t xml:space="preserve"> de </w:t>
      </w:r>
      <w:proofErr w:type="spellStart"/>
      <w:r w:rsidR="006F264D">
        <w:t>frecuencia</w:t>
      </w:r>
      <w:proofErr w:type="spellEnd"/>
      <w:r w:rsidR="006F264D">
        <w:t xml:space="preserve"> de </w:t>
      </w:r>
      <w:proofErr w:type="spellStart"/>
      <w:r w:rsidR="006F264D">
        <w:t>presencias</w:t>
      </w:r>
      <w:proofErr w:type="spellEnd"/>
      <w:r w:rsidR="006F264D">
        <w:t xml:space="preserve"> y </w:t>
      </w:r>
      <w:proofErr w:type="spellStart"/>
      <w:r w:rsidR="006F264D">
        <w:t>ausencias</w:t>
      </w:r>
      <w:proofErr w:type="spellEnd"/>
      <w:r w:rsidR="006F264D">
        <w:t xml:space="preserve"> de las </w:t>
      </w:r>
      <w:proofErr w:type="spellStart"/>
      <w:r w:rsidR="006F264D">
        <w:t>enfermedades</w:t>
      </w:r>
      <w:proofErr w:type="spellEnd"/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departamento</w:t>
      </w:r>
      <w:proofErr w:type="spellEnd"/>
      <w:r w:rsidR="006F264D">
        <w:t xml:space="preserve">, </w:t>
      </w:r>
      <w:proofErr w:type="spellStart"/>
      <w:r w:rsidR="006F264D">
        <w:t>año</w:t>
      </w:r>
      <w:proofErr w:type="spellEnd"/>
      <w:r w:rsidR="006F264D">
        <w:t xml:space="preserve">, </w:t>
      </w:r>
      <w:proofErr w:type="spellStart"/>
      <w:r w:rsidR="006F264D">
        <w:t>etapa</w:t>
      </w:r>
      <w:proofErr w:type="spellEnd"/>
      <w:r w:rsidR="006F264D">
        <w:t xml:space="preserve"> </w:t>
      </w:r>
      <w:proofErr w:type="spellStart"/>
      <w:r w:rsidR="006F264D">
        <w:t>fenológica</w:t>
      </w:r>
      <w:proofErr w:type="spellEnd"/>
      <w:r w:rsidR="006F264D">
        <w:t xml:space="preserve"> y </w:t>
      </w:r>
      <w:proofErr w:type="spellStart"/>
      <w:r w:rsidR="006F264D">
        <w:t>variedad</w:t>
      </w:r>
      <w:proofErr w:type="spellEnd"/>
      <w:r w:rsidR="006F264D">
        <w:t xml:space="preserve"> (</w:t>
      </w:r>
      <w:proofErr w:type="spellStart"/>
      <w:r w:rsidR="006F264D">
        <w:t>En</w:t>
      </w:r>
      <w:proofErr w:type="spellEnd"/>
      <w:r w:rsidR="006F264D">
        <w:t xml:space="preserve"> panel para </w:t>
      </w:r>
      <w:proofErr w:type="spellStart"/>
      <w:r w:rsidR="006F264D">
        <w:t>cada</w:t>
      </w:r>
      <w:proofErr w:type="spellEnd"/>
      <w:r w:rsidR="006F264D">
        <w:t xml:space="preserve"> variable).</w:t>
      </w:r>
    </w:p>
    <w:p w14:paraId="286A436E" w14:textId="0A1872D3" w:rsidR="006F4598" w:rsidRDefault="00B024AB">
      <w:pPr>
        <w:numPr>
          <w:ilvl w:val="0"/>
          <w:numId w:val="4"/>
        </w:numPr>
        <w:jc w:val="both"/>
      </w:pPr>
      <w:ins w:id="44" w:author="Alejandro Gomez" w:date="2022-04-25T21:29:00Z">
        <w:r w:rsidRPr="00E01B73">
          <w:rPr>
            <w:highlight w:val="yellow"/>
          </w:rPr>
          <w:t>Plot</w:t>
        </w:r>
        <w:r>
          <w:rPr>
            <w:highlight w:val="yellow"/>
          </w:rPr>
          <w:t>2</w:t>
        </w:r>
        <w:r>
          <w:rPr>
            <w:highlight w:val="yellow"/>
          </w:rPr>
          <w:t>1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Análisis</w:t>
      </w:r>
      <w:proofErr w:type="spellEnd"/>
      <w:r w:rsidR="006F264D">
        <w:t xml:space="preserve"> de </w:t>
      </w:r>
      <w:proofErr w:type="spellStart"/>
      <w:r w:rsidR="006F264D">
        <w:t>frecuencia</w:t>
      </w:r>
      <w:proofErr w:type="spellEnd"/>
      <w:r w:rsidR="006F264D">
        <w:t xml:space="preserve"> de </w:t>
      </w:r>
      <w:proofErr w:type="spellStart"/>
      <w:r w:rsidR="006F264D">
        <w:t>presencias</w:t>
      </w:r>
      <w:proofErr w:type="spellEnd"/>
      <w:r w:rsidR="006F264D">
        <w:t xml:space="preserve"> y </w:t>
      </w:r>
      <w:proofErr w:type="spellStart"/>
      <w:r w:rsidR="006F264D">
        <w:t>ausencias</w:t>
      </w:r>
      <w:proofErr w:type="spellEnd"/>
      <w:r w:rsidR="006F264D">
        <w:t xml:space="preserve"> de las </w:t>
      </w:r>
      <w:proofErr w:type="spellStart"/>
      <w:r w:rsidR="006F264D">
        <w:t>enfermedades</w:t>
      </w:r>
      <w:proofErr w:type="spellEnd"/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cluster (</w:t>
      </w:r>
      <w:proofErr w:type="spellStart"/>
      <w:r w:rsidR="006F264D">
        <w:t>En</w:t>
      </w:r>
      <w:proofErr w:type="spellEnd"/>
      <w:r w:rsidR="006F264D">
        <w:t xml:space="preserve"> Panel).</w:t>
      </w:r>
    </w:p>
    <w:p w14:paraId="0FA9A071" w14:textId="77777777" w:rsidR="006F4598" w:rsidRDefault="006F4598">
      <w:pPr>
        <w:jc w:val="both"/>
      </w:pPr>
    </w:p>
    <w:p w14:paraId="797CC91E" w14:textId="77777777" w:rsidR="006F4598" w:rsidRDefault="006F264D">
      <w:pPr>
        <w:jc w:val="both"/>
      </w:pPr>
      <w:r>
        <w:rPr>
          <w:noProof/>
        </w:rPr>
        <w:drawing>
          <wp:inline distT="114300" distB="114300" distL="114300" distR="114300" wp14:anchorId="0D008D6C" wp14:editId="693E19D6">
            <wp:extent cx="5943600" cy="3873500"/>
            <wp:effectExtent l="0" t="0" r="0" b="0"/>
            <wp:docPr id="2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3C7B56" w14:textId="77777777" w:rsidR="006F4598" w:rsidRDefault="006F4598">
      <w:pPr>
        <w:jc w:val="both"/>
      </w:pPr>
    </w:p>
    <w:p w14:paraId="02545A67" w14:textId="77777777" w:rsidR="006F4598" w:rsidRDefault="006F264D">
      <w:pPr>
        <w:jc w:val="both"/>
        <w:rPr>
          <w:b/>
        </w:rPr>
      </w:pPr>
      <w:r>
        <w:rPr>
          <w:b/>
        </w:rPr>
        <w:t>REQUERIMIENTOS ANÁLISIS DESCRIPTIVO BASE BRIGADAS FITOSANITARIAS</w:t>
      </w:r>
    </w:p>
    <w:p w14:paraId="791CD1D2" w14:textId="77777777" w:rsidR="006F4598" w:rsidRDefault="006F4598">
      <w:pPr>
        <w:jc w:val="both"/>
      </w:pPr>
    </w:p>
    <w:p w14:paraId="61AA4C2B" w14:textId="77777777" w:rsidR="006F4598" w:rsidRDefault="006F264D">
      <w:pPr>
        <w:jc w:val="both"/>
        <w:rPr>
          <w:i/>
        </w:rPr>
      </w:pPr>
      <w:r>
        <w:rPr>
          <w:i/>
        </w:rPr>
        <w:t xml:space="preserve">ANÁLISIS PARA INCIDENCIA </w:t>
      </w:r>
      <w:proofErr w:type="spellStart"/>
      <w:r>
        <w:rPr>
          <w:i/>
        </w:rPr>
        <w:t>excepto</w:t>
      </w:r>
      <w:proofErr w:type="spellEnd"/>
      <w:r>
        <w:rPr>
          <w:i/>
        </w:rPr>
        <w:t xml:space="preserve"> para </w:t>
      </w:r>
      <w:proofErr w:type="spellStart"/>
      <w:r>
        <w:rPr>
          <w:i/>
        </w:rPr>
        <w:t>ba</w:t>
      </w:r>
      <w:r>
        <w:rPr>
          <w:i/>
        </w:rPr>
        <w:t>rrenador</w:t>
      </w:r>
      <w:proofErr w:type="spellEnd"/>
    </w:p>
    <w:p w14:paraId="5D38E729" w14:textId="77777777" w:rsidR="006F4598" w:rsidRDefault="006F4598">
      <w:pPr>
        <w:jc w:val="both"/>
      </w:pPr>
    </w:p>
    <w:p w14:paraId="6B08EC0E" w14:textId="28F9FF32" w:rsidR="006F4598" w:rsidRDefault="00B024AB">
      <w:pPr>
        <w:numPr>
          <w:ilvl w:val="0"/>
          <w:numId w:val="2"/>
        </w:numPr>
        <w:jc w:val="both"/>
      </w:pPr>
      <w:ins w:id="45" w:author="Alejandro Gomez" w:date="2022-04-25T21:29:00Z">
        <w:r w:rsidRPr="00E01B73">
          <w:rPr>
            <w:highlight w:val="yellow"/>
          </w:rPr>
          <w:t>Plot</w:t>
        </w:r>
        <w:r>
          <w:rPr>
            <w:highlight w:val="yellow"/>
          </w:rPr>
          <w:t>2</w:t>
        </w:r>
        <w:r>
          <w:rPr>
            <w:highlight w:val="yellow"/>
          </w:rPr>
          <w:t>2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Comportamiento</w:t>
      </w:r>
      <w:proofErr w:type="spellEnd"/>
      <w:r w:rsidR="006F264D">
        <w:t xml:space="preserve"> de la </w:t>
      </w:r>
      <w:proofErr w:type="spellStart"/>
      <w:r w:rsidR="006F264D">
        <w:t>incidencia</w:t>
      </w:r>
      <w:proofErr w:type="spellEnd"/>
      <w:r w:rsidR="006F264D">
        <w:t xml:space="preserve"> de </w:t>
      </w:r>
      <w:proofErr w:type="spellStart"/>
      <w:r w:rsidR="006F264D">
        <w:t>cada</w:t>
      </w:r>
      <w:proofErr w:type="spellEnd"/>
      <w:r w:rsidR="006F264D">
        <w:t xml:space="preserve"> </w:t>
      </w:r>
      <w:proofErr w:type="spellStart"/>
      <w:r w:rsidR="006F264D">
        <w:t>enfermedad</w:t>
      </w:r>
      <w:proofErr w:type="spellEnd"/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año</w:t>
      </w:r>
      <w:proofErr w:type="spellEnd"/>
      <w:r w:rsidR="006F264D">
        <w:t xml:space="preserve"> y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semestre</w:t>
      </w:r>
      <w:proofErr w:type="spellEnd"/>
      <w:r w:rsidR="006F264D">
        <w:t xml:space="preserve"> de </w:t>
      </w:r>
      <w:proofErr w:type="spellStart"/>
      <w:r w:rsidR="006F264D">
        <w:t>siembra</w:t>
      </w:r>
      <w:proofErr w:type="spellEnd"/>
      <w:r w:rsidR="006F264D">
        <w:t xml:space="preserve">, </w:t>
      </w:r>
      <w:proofErr w:type="spellStart"/>
      <w:r w:rsidR="006F264D">
        <w:t>adicionar</w:t>
      </w:r>
      <w:proofErr w:type="spellEnd"/>
      <w:r w:rsidR="006F264D">
        <w:t xml:space="preserve"> </w:t>
      </w:r>
      <w:proofErr w:type="spellStart"/>
      <w:r w:rsidR="006F264D">
        <w:t>línea</w:t>
      </w:r>
      <w:proofErr w:type="spellEnd"/>
      <w:r w:rsidR="006F264D">
        <w:t xml:space="preserve"> de error (Panel </w:t>
      </w:r>
      <w:proofErr w:type="spellStart"/>
      <w:r w:rsidR="006F264D">
        <w:t>gráficas</w:t>
      </w:r>
      <w:proofErr w:type="spellEnd"/>
      <w:r w:rsidR="006F264D">
        <w:t xml:space="preserve"> de barras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semestre</w:t>
      </w:r>
      <w:proofErr w:type="spellEnd"/>
      <w:r w:rsidR="006F264D">
        <w:t xml:space="preserve">) panel </w:t>
      </w:r>
      <w:proofErr w:type="spellStart"/>
      <w:r w:rsidR="006F264D">
        <w:t>sns</w:t>
      </w:r>
      <w:proofErr w:type="spellEnd"/>
      <w:r w:rsidR="006F264D">
        <w:t>.</w:t>
      </w:r>
    </w:p>
    <w:p w14:paraId="5054BEF5" w14:textId="38EC55A0" w:rsidR="006F4598" w:rsidRDefault="00B024AB">
      <w:pPr>
        <w:numPr>
          <w:ilvl w:val="0"/>
          <w:numId w:val="2"/>
        </w:numPr>
        <w:jc w:val="both"/>
      </w:pPr>
      <w:ins w:id="46" w:author="Alejandro Gomez" w:date="2022-04-25T21:29:00Z">
        <w:r w:rsidRPr="00E01B73">
          <w:rPr>
            <w:highlight w:val="yellow"/>
          </w:rPr>
          <w:t>Plot</w:t>
        </w:r>
        <w:r>
          <w:rPr>
            <w:highlight w:val="yellow"/>
          </w:rPr>
          <w:t>2</w:t>
        </w:r>
        <w:r>
          <w:rPr>
            <w:highlight w:val="yellow"/>
          </w:rPr>
          <w:t>3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Comportamiento</w:t>
      </w:r>
      <w:proofErr w:type="spellEnd"/>
      <w:r w:rsidR="006F264D">
        <w:t xml:space="preserve"> de la </w:t>
      </w:r>
      <w:proofErr w:type="spellStart"/>
      <w:r w:rsidR="006F264D">
        <w:t>incidencia</w:t>
      </w:r>
      <w:proofErr w:type="spellEnd"/>
      <w:r w:rsidR="006F264D">
        <w:t xml:space="preserve"> de las </w:t>
      </w:r>
      <w:proofErr w:type="spellStart"/>
      <w:r w:rsidR="006F264D">
        <w:t>enfermedades</w:t>
      </w:r>
      <w:proofErr w:type="spellEnd"/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variedad</w:t>
      </w:r>
      <w:proofErr w:type="spellEnd"/>
      <w:r w:rsidR="006F264D">
        <w:t xml:space="preserve">, </w:t>
      </w:r>
      <w:proofErr w:type="spellStart"/>
      <w:r w:rsidR="006F264D">
        <w:t>adicionar</w:t>
      </w:r>
      <w:proofErr w:type="spellEnd"/>
      <w:r w:rsidR="006F264D">
        <w:t xml:space="preserve"> </w:t>
      </w:r>
      <w:proofErr w:type="spellStart"/>
      <w:r w:rsidR="006F264D">
        <w:t>línea</w:t>
      </w:r>
      <w:proofErr w:type="spellEnd"/>
      <w:r w:rsidR="006F264D">
        <w:t xml:space="preserve"> de</w:t>
      </w:r>
      <w:r w:rsidR="006F264D">
        <w:t xml:space="preserve"> error (Panel </w:t>
      </w:r>
      <w:proofErr w:type="spellStart"/>
      <w:r w:rsidR="006F264D">
        <w:t>gráficas</w:t>
      </w:r>
      <w:proofErr w:type="spellEnd"/>
      <w:r w:rsidR="006F264D">
        <w:t xml:space="preserve"> de barras) </w:t>
      </w:r>
    </w:p>
    <w:p w14:paraId="5E2EB02B" w14:textId="77777777" w:rsidR="006F4598" w:rsidRDefault="006F264D">
      <w:pPr>
        <w:ind w:left="720"/>
        <w:jc w:val="both"/>
      </w:pPr>
      <w:proofErr w:type="spellStart"/>
      <w:r>
        <w:t>Comportamiento</w:t>
      </w:r>
      <w:proofErr w:type="spellEnd"/>
      <w:r>
        <w:t xml:space="preserve"> de la </w:t>
      </w:r>
      <w:proofErr w:type="spellStart"/>
      <w:r>
        <w:t>incidencia</w:t>
      </w:r>
      <w:proofErr w:type="spellEnd"/>
      <w:r>
        <w:t xml:space="preserve"> de las </w:t>
      </w:r>
      <w:proofErr w:type="spellStart"/>
      <w:r>
        <w:t>enfermedades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año</w:t>
      </w:r>
      <w:proofErr w:type="spellEnd"/>
      <w:r>
        <w:t xml:space="preserve">,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 de error (Panel de </w:t>
      </w:r>
      <w:proofErr w:type="spellStart"/>
      <w:r>
        <w:t>gráficas</w:t>
      </w:r>
      <w:proofErr w:type="spellEnd"/>
      <w:r>
        <w:t xml:space="preserve"> de barras)</w:t>
      </w:r>
    </w:p>
    <w:p w14:paraId="4029426E" w14:textId="4D8CA0B0" w:rsidR="006F4598" w:rsidRDefault="00B024AB">
      <w:pPr>
        <w:numPr>
          <w:ilvl w:val="0"/>
          <w:numId w:val="2"/>
        </w:numPr>
        <w:jc w:val="both"/>
      </w:pPr>
      <w:ins w:id="47" w:author="Alejandro Gomez" w:date="2022-04-25T21:29:00Z">
        <w:r w:rsidRPr="00E01B73">
          <w:rPr>
            <w:highlight w:val="yellow"/>
          </w:rPr>
          <w:t>Plot</w:t>
        </w:r>
        <w:r>
          <w:rPr>
            <w:highlight w:val="yellow"/>
          </w:rPr>
          <w:t>2</w:t>
        </w:r>
        <w:r>
          <w:rPr>
            <w:highlight w:val="yellow"/>
          </w:rPr>
          <w:t>4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Comportamiento</w:t>
      </w:r>
      <w:proofErr w:type="spellEnd"/>
      <w:r w:rsidR="006F264D">
        <w:t xml:space="preserve"> de la </w:t>
      </w:r>
      <w:proofErr w:type="spellStart"/>
      <w:r w:rsidR="006F264D">
        <w:t>incidencia</w:t>
      </w:r>
      <w:proofErr w:type="spellEnd"/>
      <w:r w:rsidR="006F264D">
        <w:t xml:space="preserve"> de las </w:t>
      </w:r>
      <w:proofErr w:type="spellStart"/>
      <w:r w:rsidR="006F264D">
        <w:t>enfermedades</w:t>
      </w:r>
      <w:proofErr w:type="spellEnd"/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departamento</w:t>
      </w:r>
      <w:proofErr w:type="spellEnd"/>
      <w:r w:rsidR="006F264D">
        <w:t xml:space="preserve">, </w:t>
      </w:r>
      <w:proofErr w:type="spellStart"/>
      <w:r w:rsidR="006F264D">
        <w:t>adicionar</w:t>
      </w:r>
      <w:proofErr w:type="spellEnd"/>
      <w:r w:rsidR="006F264D">
        <w:t xml:space="preserve"> </w:t>
      </w:r>
      <w:proofErr w:type="spellStart"/>
      <w:r w:rsidR="006F264D">
        <w:t>línea</w:t>
      </w:r>
      <w:proofErr w:type="spellEnd"/>
      <w:r w:rsidR="006F264D">
        <w:t xml:space="preserve"> de error (</w:t>
      </w:r>
      <w:proofErr w:type="spellStart"/>
      <w:r w:rsidR="006F264D">
        <w:t>Gráficas</w:t>
      </w:r>
      <w:proofErr w:type="spellEnd"/>
      <w:r w:rsidR="006F264D">
        <w:t xml:space="preserve"> de barras)</w:t>
      </w:r>
    </w:p>
    <w:p w14:paraId="09E64384" w14:textId="00133E73" w:rsidR="006F4598" w:rsidRDefault="00B024AB">
      <w:pPr>
        <w:numPr>
          <w:ilvl w:val="0"/>
          <w:numId w:val="2"/>
        </w:numPr>
        <w:jc w:val="both"/>
      </w:pPr>
      <w:ins w:id="48" w:author="Alejandro Gomez" w:date="2022-04-25T21:29:00Z">
        <w:r w:rsidRPr="00E01B73">
          <w:rPr>
            <w:highlight w:val="yellow"/>
          </w:rPr>
          <w:t>Plot</w:t>
        </w:r>
        <w:r>
          <w:rPr>
            <w:highlight w:val="yellow"/>
          </w:rPr>
          <w:t>2</w:t>
        </w:r>
        <w:r>
          <w:rPr>
            <w:highlight w:val="yellow"/>
          </w:rPr>
          <w:t>5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Comportamiento</w:t>
      </w:r>
      <w:proofErr w:type="spellEnd"/>
      <w:r w:rsidR="006F264D">
        <w:t xml:space="preserve"> de la </w:t>
      </w:r>
      <w:proofErr w:type="spellStart"/>
      <w:r w:rsidR="006F264D">
        <w:t>inc</w:t>
      </w:r>
      <w:r w:rsidR="006F264D">
        <w:t>idencia</w:t>
      </w:r>
      <w:proofErr w:type="spellEnd"/>
      <w:r w:rsidR="006F264D">
        <w:t xml:space="preserve"> de las </w:t>
      </w:r>
      <w:proofErr w:type="spellStart"/>
      <w:r w:rsidR="006F264D">
        <w:t>enfermedades</w:t>
      </w:r>
      <w:proofErr w:type="spellEnd"/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cluster, </w:t>
      </w:r>
      <w:proofErr w:type="spellStart"/>
      <w:r w:rsidR="006F264D">
        <w:t>adicionar</w:t>
      </w:r>
      <w:proofErr w:type="spellEnd"/>
      <w:r w:rsidR="006F264D">
        <w:t xml:space="preserve"> </w:t>
      </w:r>
      <w:proofErr w:type="spellStart"/>
      <w:r w:rsidR="006F264D">
        <w:t>línea</w:t>
      </w:r>
      <w:proofErr w:type="spellEnd"/>
      <w:r w:rsidR="006F264D">
        <w:t xml:space="preserve"> de error (Panel de </w:t>
      </w:r>
      <w:proofErr w:type="spellStart"/>
      <w:r w:rsidR="006F264D">
        <w:t>gráficas</w:t>
      </w:r>
      <w:proofErr w:type="spellEnd"/>
      <w:r w:rsidR="006F264D">
        <w:t xml:space="preserve"> de barras)</w:t>
      </w:r>
    </w:p>
    <w:p w14:paraId="61B8D25A" w14:textId="5683FD4B" w:rsidR="006F4598" w:rsidRDefault="00EA5E12">
      <w:pPr>
        <w:numPr>
          <w:ilvl w:val="0"/>
          <w:numId w:val="2"/>
        </w:numPr>
        <w:jc w:val="both"/>
      </w:pPr>
      <w:ins w:id="49" w:author="Alejandro Gomez" w:date="2022-04-25T21:30:00Z">
        <w:r w:rsidRPr="00E01B73">
          <w:rPr>
            <w:highlight w:val="yellow"/>
          </w:rPr>
          <w:t>Plot</w:t>
        </w:r>
        <w:r>
          <w:rPr>
            <w:highlight w:val="yellow"/>
          </w:rPr>
          <w:t>2</w:t>
        </w:r>
        <w:r>
          <w:rPr>
            <w:highlight w:val="yellow"/>
          </w:rPr>
          <w:t>6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Comportamiento</w:t>
      </w:r>
      <w:proofErr w:type="spellEnd"/>
      <w:r w:rsidR="006F264D">
        <w:t xml:space="preserve"> del </w:t>
      </w:r>
      <w:proofErr w:type="spellStart"/>
      <w:r w:rsidR="006F264D">
        <w:t>porcentaje</w:t>
      </w:r>
      <w:proofErr w:type="spellEnd"/>
      <w:r w:rsidR="006F264D">
        <w:t xml:space="preserve"> de </w:t>
      </w:r>
      <w:proofErr w:type="spellStart"/>
      <w:r w:rsidR="006F264D">
        <w:t>vaneamiento</w:t>
      </w:r>
      <w:proofErr w:type="spellEnd"/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variedad</w:t>
      </w:r>
      <w:proofErr w:type="spellEnd"/>
      <w:r w:rsidR="006F264D">
        <w:t xml:space="preserve"> </w:t>
      </w:r>
      <w:proofErr w:type="spellStart"/>
      <w:r w:rsidR="006F264D">
        <w:t>adicionar</w:t>
      </w:r>
      <w:proofErr w:type="spellEnd"/>
      <w:r w:rsidR="006F264D">
        <w:t xml:space="preserve"> </w:t>
      </w:r>
      <w:proofErr w:type="spellStart"/>
      <w:r w:rsidR="006F264D">
        <w:t>línea</w:t>
      </w:r>
      <w:proofErr w:type="spellEnd"/>
      <w:r w:rsidR="006F264D">
        <w:t xml:space="preserve"> de error (</w:t>
      </w:r>
      <w:proofErr w:type="spellStart"/>
      <w:r w:rsidR="006F264D">
        <w:t>Grafica</w:t>
      </w:r>
      <w:proofErr w:type="spellEnd"/>
      <w:r w:rsidR="006F264D">
        <w:t xml:space="preserve"> de barras)</w:t>
      </w:r>
    </w:p>
    <w:p w14:paraId="0A6AB7C4" w14:textId="57AF2D9D" w:rsidR="006F4598" w:rsidRDefault="00EA5E12">
      <w:pPr>
        <w:numPr>
          <w:ilvl w:val="0"/>
          <w:numId w:val="2"/>
        </w:numPr>
        <w:jc w:val="both"/>
      </w:pPr>
      <w:ins w:id="50" w:author="Alejandro Gomez" w:date="2022-04-25T21:30:00Z">
        <w:r w:rsidRPr="00E01B73">
          <w:rPr>
            <w:highlight w:val="yellow"/>
          </w:rPr>
          <w:lastRenderedPageBreak/>
          <w:t>Plot</w:t>
        </w:r>
        <w:r>
          <w:rPr>
            <w:highlight w:val="yellow"/>
          </w:rPr>
          <w:t>2</w:t>
        </w:r>
        <w:r>
          <w:rPr>
            <w:highlight w:val="yellow"/>
          </w:rPr>
          <w:t>7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Comportamiento</w:t>
      </w:r>
      <w:proofErr w:type="spellEnd"/>
      <w:r w:rsidR="006F264D">
        <w:t xml:space="preserve"> del </w:t>
      </w:r>
      <w:proofErr w:type="spellStart"/>
      <w:r w:rsidR="006F264D">
        <w:t>porcentaje</w:t>
      </w:r>
      <w:proofErr w:type="spellEnd"/>
      <w:r w:rsidR="006F264D">
        <w:t xml:space="preserve"> de </w:t>
      </w:r>
      <w:proofErr w:type="spellStart"/>
      <w:r w:rsidR="006F264D">
        <w:t>vaneamiento</w:t>
      </w:r>
      <w:proofErr w:type="spellEnd"/>
      <w:r w:rsidR="006F264D">
        <w:t xml:space="preserve"> Por </w:t>
      </w:r>
      <w:proofErr w:type="spellStart"/>
      <w:r w:rsidR="006F264D">
        <w:t>año</w:t>
      </w:r>
      <w:proofErr w:type="spellEnd"/>
      <w:r w:rsidR="006F264D">
        <w:t xml:space="preserve"> </w:t>
      </w:r>
      <w:proofErr w:type="spellStart"/>
      <w:r w:rsidR="006F264D">
        <w:t>adic</w:t>
      </w:r>
      <w:r w:rsidR="006F264D">
        <w:t>ionar</w:t>
      </w:r>
      <w:proofErr w:type="spellEnd"/>
      <w:r w:rsidR="006F264D">
        <w:t xml:space="preserve"> </w:t>
      </w:r>
      <w:proofErr w:type="spellStart"/>
      <w:r w:rsidR="006F264D">
        <w:t>línea</w:t>
      </w:r>
      <w:proofErr w:type="spellEnd"/>
      <w:r w:rsidR="006F264D">
        <w:t xml:space="preserve"> de error (</w:t>
      </w:r>
      <w:proofErr w:type="spellStart"/>
      <w:r w:rsidR="006F264D">
        <w:t>Grafica</w:t>
      </w:r>
      <w:proofErr w:type="spellEnd"/>
      <w:r w:rsidR="006F264D">
        <w:t xml:space="preserve"> de barras)</w:t>
      </w:r>
    </w:p>
    <w:p w14:paraId="3B18915A" w14:textId="680C201F" w:rsidR="006F4598" w:rsidRDefault="00EA5E12">
      <w:pPr>
        <w:numPr>
          <w:ilvl w:val="0"/>
          <w:numId w:val="2"/>
        </w:numPr>
        <w:jc w:val="both"/>
      </w:pPr>
      <w:ins w:id="51" w:author="Alejandro Gomez" w:date="2022-04-25T21:30:00Z">
        <w:r w:rsidRPr="00E01B73">
          <w:rPr>
            <w:highlight w:val="yellow"/>
          </w:rPr>
          <w:t>Plot</w:t>
        </w:r>
        <w:r>
          <w:rPr>
            <w:highlight w:val="yellow"/>
          </w:rPr>
          <w:t>2</w:t>
        </w:r>
        <w:r>
          <w:rPr>
            <w:highlight w:val="yellow"/>
          </w:rPr>
          <w:t>8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Comportamiento</w:t>
      </w:r>
      <w:proofErr w:type="spellEnd"/>
      <w:r w:rsidR="006F264D">
        <w:t xml:space="preserve"> del </w:t>
      </w:r>
      <w:proofErr w:type="spellStart"/>
      <w:r w:rsidR="006F264D">
        <w:t>porcentaje</w:t>
      </w:r>
      <w:proofErr w:type="spellEnd"/>
      <w:r w:rsidR="006F264D">
        <w:t xml:space="preserve"> de </w:t>
      </w:r>
      <w:proofErr w:type="spellStart"/>
      <w:r w:rsidR="006F264D">
        <w:t>vaneamiento</w:t>
      </w:r>
      <w:proofErr w:type="spellEnd"/>
      <w:r w:rsidR="006F264D">
        <w:t xml:space="preserve"> Por </w:t>
      </w:r>
      <w:proofErr w:type="spellStart"/>
      <w:r w:rsidR="006F264D">
        <w:t>departamento</w:t>
      </w:r>
      <w:proofErr w:type="spellEnd"/>
      <w:r w:rsidR="006F264D">
        <w:t xml:space="preserve"> </w:t>
      </w:r>
      <w:proofErr w:type="spellStart"/>
      <w:r w:rsidR="006F264D">
        <w:t>adicionar</w:t>
      </w:r>
      <w:proofErr w:type="spellEnd"/>
      <w:r w:rsidR="006F264D">
        <w:t xml:space="preserve"> </w:t>
      </w:r>
      <w:proofErr w:type="spellStart"/>
      <w:r w:rsidR="006F264D">
        <w:t>línea</w:t>
      </w:r>
      <w:proofErr w:type="spellEnd"/>
      <w:r w:rsidR="006F264D">
        <w:t xml:space="preserve"> de error (</w:t>
      </w:r>
      <w:proofErr w:type="spellStart"/>
      <w:r w:rsidR="006F264D">
        <w:t>Grafica</w:t>
      </w:r>
      <w:proofErr w:type="spellEnd"/>
      <w:r w:rsidR="006F264D">
        <w:t xml:space="preserve"> de barras)</w:t>
      </w:r>
    </w:p>
    <w:p w14:paraId="388CF78C" w14:textId="7923D092" w:rsidR="006F4598" w:rsidRDefault="00EA5E12">
      <w:pPr>
        <w:numPr>
          <w:ilvl w:val="0"/>
          <w:numId w:val="2"/>
        </w:numPr>
        <w:jc w:val="both"/>
      </w:pPr>
      <w:ins w:id="52" w:author="Alejandro Gomez" w:date="2022-04-25T21:30:00Z">
        <w:r w:rsidRPr="00E01B73">
          <w:rPr>
            <w:highlight w:val="yellow"/>
          </w:rPr>
          <w:t>Plot</w:t>
        </w:r>
        <w:r>
          <w:rPr>
            <w:highlight w:val="yellow"/>
          </w:rPr>
          <w:t>2</w:t>
        </w:r>
        <w:r>
          <w:rPr>
            <w:highlight w:val="yellow"/>
          </w:rPr>
          <w:t>9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Comportamiento</w:t>
      </w:r>
      <w:proofErr w:type="spellEnd"/>
      <w:r w:rsidR="006F264D">
        <w:t xml:space="preserve"> del </w:t>
      </w:r>
      <w:proofErr w:type="spellStart"/>
      <w:r w:rsidR="006F264D">
        <w:t>porcentaje</w:t>
      </w:r>
      <w:proofErr w:type="spellEnd"/>
      <w:r w:rsidR="006F264D">
        <w:t xml:space="preserve"> de </w:t>
      </w:r>
      <w:proofErr w:type="spellStart"/>
      <w:r w:rsidR="006F264D">
        <w:t>vaneamiento</w:t>
      </w:r>
      <w:proofErr w:type="spellEnd"/>
      <w:r w:rsidR="006F264D">
        <w:t xml:space="preserve"> Por Cluster </w:t>
      </w:r>
      <w:proofErr w:type="spellStart"/>
      <w:r w:rsidR="006F264D">
        <w:t>adicionar</w:t>
      </w:r>
      <w:proofErr w:type="spellEnd"/>
      <w:r w:rsidR="006F264D">
        <w:t xml:space="preserve"> </w:t>
      </w:r>
      <w:proofErr w:type="spellStart"/>
      <w:r w:rsidR="006F264D">
        <w:t>línea</w:t>
      </w:r>
      <w:proofErr w:type="spellEnd"/>
      <w:r w:rsidR="006F264D">
        <w:t xml:space="preserve"> de error (</w:t>
      </w:r>
      <w:proofErr w:type="spellStart"/>
      <w:r w:rsidR="006F264D">
        <w:t>Grafica</w:t>
      </w:r>
      <w:proofErr w:type="spellEnd"/>
      <w:r w:rsidR="006F264D">
        <w:t xml:space="preserve"> de barras)</w:t>
      </w:r>
    </w:p>
    <w:p w14:paraId="13018523" w14:textId="1BC1FB43" w:rsidR="006F4598" w:rsidRDefault="00EA5E12">
      <w:pPr>
        <w:numPr>
          <w:ilvl w:val="0"/>
          <w:numId w:val="2"/>
        </w:numPr>
        <w:jc w:val="both"/>
      </w:pPr>
      <w:ins w:id="53" w:author="Alejandro Gomez" w:date="2022-04-25T21:30:00Z">
        <w:r w:rsidRPr="00E01B73">
          <w:rPr>
            <w:highlight w:val="yellow"/>
          </w:rPr>
          <w:t>Plot</w:t>
        </w:r>
        <w:r>
          <w:rPr>
            <w:highlight w:val="yellow"/>
          </w:rPr>
          <w:t>30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Anális</w:t>
      </w:r>
      <w:r w:rsidR="006F264D">
        <w:t>is</w:t>
      </w:r>
      <w:proofErr w:type="spellEnd"/>
      <w:r w:rsidR="006F264D">
        <w:t xml:space="preserve"> de </w:t>
      </w:r>
      <w:proofErr w:type="spellStart"/>
      <w:r w:rsidR="006F264D">
        <w:t>frecuencia</w:t>
      </w:r>
      <w:proofErr w:type="spellEnd"/>
      <w:r w:rsidR="006F264D">
        <w:t xml:space="preserve"> de </w:t>
      </w:r>
      <w:proofErr w:type="spellStart"/>
      <w:r w:rsidR="006F264D">
        <w:t>presencias</w:t>
      </w:r>
      <w:proofErr w:type="spellEnd"/>
      <w:r w:rsidR="006F264D">
        <w:t xml:space="preserve"> y </w:t>
      </w:r>
      <w:proofErr w:type="spellStart"/>
      <w:r w:rsidR="006F264D">
        <w:t>ausencias</w:t>
      </w:r>
      <w:proofErr w:type="spellEnd"/>
      <w:r w:rsidR="006F264D">
        <w:t xml:space="preserve"> de las </w:t>
      </w:r>
      <w:proofErr w:type="spellStart"/>
      <w:r w:rsidR="006F264D">
        <w:t>enfermedades</w:t>
      </w:r>
      <w:proofErr w:type="spellEnd"/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departamento</w:t>
      </w:r>
      <w:proofErr w:type="spellEnd"/>
      <w:r w:rsidR="006F264D">
        <w:t xml:space="preserve">, </w:t>
      </w:r>
      <w:proofErr w:type="spellStart"/>
      <w:r w:rsidR="006F264D">
        <w:t>año</w:t>
      </w:r>
      <w:proofErr w:type="spellEnd"/>
      <w:r w:rsidR="006F264D">
        <w:t xml:space="preserve"> y </w:t>
      </w:r>
      <w:proofErr w:type="spellStart"/>
      <w:r w:rsidR="006F264D">
        <w:t>variedad</w:t>
      </w:r>
      <w:proofErr w:type="spellEnd"/>
      <w:r w:rsidR="006F264D">
        <w:t xml:space="preserve"> (</w:t>
      </w:r>
      <w:proofErr w:type="spellStart"/>
      <w:r w:rsidR="006F264D">
        <w:t>En</w:t>
      </w:r>
      <w:proofErr w:type="spellEnd"/>
      <w:r w:rsidR="006F264D">
        <w:t xml:space="preserve"> panel para </w:t>
      </w:r>
      <w:proofErr w:type="spellStart"/>
      <w:r w:rsidR="006F264D">
        <w:t>cada</w:t>
      </w:r>
      <w:proofErr w:type="spellEnd"/>
      <w:r w:rsidR="006F264D">
        <w:t xml:space="preserve"> variable)</w:t>
      </w:r>
    </w:p>
    <w:p w14:paraId="3C5D49EF" w14:textId="77777777" w:rsidR="006F4598" w:rsidRDefault="006F4598">
      <w:pPr>
        <w:ind w:left="720"/>
        <w:jc w:val="both"/>
      </w:pPr>
    </w:p>
    <w:p w14:paraId="61EA34D5" w14:textId="77777777" w:rsidR="006F4598" w:rsidRDefault="006F264D">
      <w:pPr>
        <w:jc w:val="both"/>
      </w:pPr>
      <w:r>
        <w:t xml:space="preserve">ANÁLISIS PARA INCIDENCIA para </w:t>
      </w:r>
      <w:proofErr w:type="spellStart"/>
      <w:r>
        <w:t>barrenador</w:t>
      </w:r>
      <w:proofErr w:type="spellEnd"/>
    </w:p>
    <w:p w14:paraId="70F9B581" w14:textId="42773B1E" w:rsidR="006F4598" w:rsidRDefault="00EA5E12">
      <w:pPr>
        <w:numPr>
          <w:ilvl w:val="0"/>
          <w:numId w:val="2"/>
        </w:numPr>
        <w:jc w:val="both"/>
      </w:pPr>
      <w:ins w:id="54" w:author="Alejandro Gomez" w:date="2022-04-25T21:33:00Z">
        <w:r w:rsidRPr="00E01B73">
          <w:rPr>
            <w:highlight w:val="yellow"/>
          </w:rPr>
          <w:t>Plot</w:t>
        </w:r>
        <w:r>
          <w:rPr>
            <w:highlight w:val="yellow"/>
          </w:rPr>
          <w:t>3</w:t>
        </w:r>
        <w:r>
          <w:rPr>
            <w:highlight w:val="yellow"/>
          </w:rPr>
          <w:t>1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Comportamiento</w:t>
      </w:r>
      <w:proofErr w:type="spellEnd"/>
      <w:r w:rsidR="006F264D">
        <w:t xml:space="preserve"> de la </w:t>
      </w:r>
      <w:proofErr w:type="spellStart"/>
      <w:r w:rsidR="006F264D">
        <w:t>incidencia</w:t>
      </w:r>
      <w:proofErr w:type="spellEnd"/>
      <w:r w:rsidR="006F264D">
        <w:t xml:space="preserve"> de </w:t>
      </w:r>
      <w:proofErr w:type="spellStart"/>
      <w:r w:rsidR="006F264D">
        <w:t>barrenador</w:t>
      </w:r>
      <w:proofErr w:type="spellEnd"/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año</w:t>
      </w:r>
      <w:proofErr w:type="spellEnd"/>
      <w:r w:rsidR="006F264D">
        <w:t xml:space="preserve"> y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semestre</w:t>
      </w:r>
      <w:proofErr w:type="spellEnd"/>
      <w:r w:rsidR="006F264D">
        <w:t xml:space="preserve"> de </w:t>
      </w:r>
      <w:proofErr w:type="spellStart"/>
      <w:r w:rsidR="006F264D">
        <w:t>siembra</w:t>
      </w:r>
      <w:proofErr w:type="spellEnd"/>
      <w:r w:rsidR="006F264D">
        <w:t xml:space="preserve">, </w:t>
      </w:r>
      <w:proofErr w:type="spellStart"/>
      <w:r w:rsidR="006F264D">
        <w:t>adicion</w:t>
      </w:r>
      <w:r w:rsidR="006F264D">
        <w:t>ar</w:t>
      </w:r>
      <w:proofErr w:type="spellEnd"/>
      <w:r w:rsidR="006F264D">
        <w:t xml:space="preserve"> </w:t>
      </w:r>
      <w:proofErr w:type="spellStart"/>
      <w:r w:rsidR="006F264D">
        <w:t>línea</w:t>
      </w:r>
      <w:proofErr w:type="spellEnd"/>
      <w:r w:rsidR="006F264D">
        <w:t xml:space="preserve"> de error (</w:t>
      </w:r>
      <w:proofErr w:type="spellStart"/>
      <w:r w:rsidR="006F264D">
        <w:t>Grafica</w:t>
      </w:r>
      <w:proofErr w:type="spellEnd"/>
      <w:r w:rsidR="006F264D">
        <w:t xml:space="preserve"> de </w:t>
      </w:r>
      <w:proofErr w:type="spellStart"/>
      <w:r w:rsidR="006F264D">
        <w:t>líneas</w:t>
      </w:r>
      <w:proofErr w:type="spellEnd"/>
      <w:r w:rsidR="006F264D">
        <w:t>)</w:t>
      </w:r>
    </w:p>
    <w:p w14:paraId="36B505CF" w14:textId="6214945D" w:rsidR="006F4598" w:rsidRDefault="00EA5E12">
      <w:pPr>
        <w:numPr>
          <w:ilvl w:val="0"/>
          <w:numId w:val="2"/>
        </w:numPr>
        <w:jc w:val="both"/>
      </w:pPr>
      <w:ins w:id="55" w:author="Alejandro Gomez" w:date="2022-04-25T21:33:00Z">
        <w:r w:rsidRPr="00E01B73">
          <w:rPr>
            <w:highlight w:val="yellow"/>
          </w:rPr>
          <w:t>Plot</w:t>
        </w:r>
        <w:r>
          <w:rPr>
            <w:highlight w:val="yellow"/>
          </w:rPr>
          <w:t>3</w:t>
        </w:r>
        <w:r>
          <w:rPr>
            <w:highlight w:val="yellow"/>
          </w:rPr>
          <w:t>2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Comportamiento</w:t>
      </w:r>
      <w:proofErr w:type="spellEnd"/>
      <w:r w:rsidR="006F264D">
        <w:t xml:space="preserve"> de la </w:t>
      </w:r>
      <w:proofErr w:type="spellStart"/>
      <w:r w:rsidR="006F264D">
        <w:t>incidencia</w:t>
      </w:r>
      <w:proofErr w:type="spellEnd"/>
      <w:r w:rsidR="006F264D">
        <w:t xml:space="preserve"> de </w:t>
      </w:r>
      <w:proofErr w:type="spellStart"/>
      <w:r w:rsidR="006F264D">
        <w:t>barrenador</w:t>
      </w:r>
      <w:proofErr w:type="spellEnd"/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variedad</w:t>
      </w:r>
      <w:proofErr w:type="spellEnd"/>
      <w:r w:rsidR="006F264D">
        <w:t xml:space="preserve">, </w:t>
      </w:r>
      <w:proofErr w:type="spellStart"/>
      <w:r w:rsidR="006F264D">
        <w:t>adicionar</w:t>
      </w:r>
      <w:proofErr w:type="spellEnd"/>
      <w:r w:rsidR="006F264D">
        <w:t xml:space="preserve"> </w:t>
      </w:r>
      <w:proofErr w:type="spellStart"/>
      <w:r w:rsidR="006F264D">
        <w:t>línea</w:t>
      </w:r>
      <w:proofErr w:type="spellEnd"/>
      <w:r w:rsidR="006F264D">
        <w:t xml:space="preserve"> de error (</w:t>
      </w:r>
      <w:proofErr w:type="spellStart"/>
      <w:r w:rsidR="006F264D">
        <w:t>Gráfica</w:t>
      </w:r>
      <w:proofErr w:type="spellEnd"/>
      <w:r w:rsidR="006F264D">
        <w:t xml:space="preserve"> de barras)</w:t>
      </w:r>
    </w:p>
    <w:p w14:paraId="59AC980F" w14:textId="3DA6C95D" w:rsidR="006F4598" w:rsidRDefault="00EA5E12">
      <w:pPr>
        <w:numPr>
          <w:ilvl w:val="0"/>
          <w:numId w:val="2"/>
        </w:numPr>
        <w:jc w:val="both"/>
      </w:pPr>
      <w:ins w:id="56" w:author="Alejandro Gomez" w:date="2022-04-25T21:33:00Z">
        <w:r w:rsidRPr="00E01B73">
          <w:rPr>
            <w:highlight w:val="yellow"/>
          </w:rPr>
          <w:t>Plot</w:t>
        </w:r>
        <w:r>
          <w:rPr>
            <w:highlight w:val="yellow"/>
          </w:rPr>
          <w:t>3</w:t>
        </w:r>
        <w:r>
          <w:rPr>
            <w:highlight w:val="yellow"/>
          </w:rPr>
          <w:t>3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Comportamiento</w:t>
      </w:r>
      <w:proofErr w:type="spellEnd"/>
      <w:r w:rsidR="006F264D">
        <w:t xml:space="preserve"> de la </w:t>
      </w:r>
      <w:proofErr w:type="spellStart"/>
      <w:r w:rsidR="006F264D">
        <w:t>incidencia</w:t>
      </w:r>
      <w:proofErr w:type="spellEnd"/>
      <w:r w:rsidR="006F264D">
        <w:t xml:space="preserve"> de </w:t>
      </w:r>
      <w:proofErr w:type="spellStart"/>
      <w:r w:rsidR="006F264D">
        <w:t>barrenador</w:t>
      </w:r>
      <w:proofErr w:type="spellEnd"/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variedad</w:t>
      </w:r>
      <w:proofErr w:type="spellEnd"/>
      <w:r w:rsidR="006F264D">
        <w:t xml:space="preserve"> y </w:t>
      </w:r>
      <w:proofErr w:type="spellStart"/>
      <w:r w:rsidR="006F264D">
        <w:t>año</w:t>
      </w:r>
      <w:proofErr w:type="spellEnd"/>
      <w:r w:rsidR="006F264D">
        <w:t xml:space="preserve">, </w:t>
      </w:r>
      <w:proofErr w:type="spellStart"/>
      <w:r w:rsidR="006F264D">
        <w:t>adicionar</w:t>
      </w:r>
      <w:proofErr w:type="spellEnd"/>
      <w:r w:rsidR="006F264D">
        <w:t xml:space="preserve"> </w:t>
      </w:r>
      <w:proofErr w:type="spellStart"/>
      <w:r w:rsidR="006F264D">
        <w:t>línea</w:t>
      </w:r>
      <w:proofErr w:type="spellEnd"/>
      <w:r w:rsidR="006F264D">
        <w:t xml:space="preserve"> de error (</w:t>
      </w:r>
      <w:proofErr w:type="spellStart"/>
      <w:r w:rsidR="006F264D">
        <w:t>Gráfica</w:t>
      </w:r>
      <w:proofErr w:type="spellEnd"/>
      <w:r w:rsidR="006F264D">
        <w:t xml:space="preserve"> de barras)</w:t>
      </w:r>
    </w:p>
    <w:p w14:paraId="4D526AB0" w14:textId="609394BE" w:rsidR="006F4598" w:rsidRDefault="00EA5E12">
      <w:pPr>
        <w:numPr>
          <w:ilvl w:val="0"/>
          <w:numId w:val="2"/>
        </w:numPr>
        <w:jc w:val="both"/>
      </w:pPr>
      <w:ins w:id="57" w:author="Alejandro Gomez" w:date="2022-04-25T21:33:00Z">
        <w:r w:rsidRPr="00E01B73">
          <w:rPr>
            <w:highlight w:val="yellow"/>
          </w:rPr>
          <w:t>Plot</w:t>
        </w:r>
        <w:r>
          <w:rPr>
            <w:highlight w:val="yellow"/>
          </w:rPr>
          <w:t>3</w:t>
        </w:r>
        <w:r>
          <w:rPr>
            <w:highlight w:val="yellow"/>
          </w:rPr>
          <w:t>4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Co</w:t>
      </w:r>
      <w:r w:rsidR="006F264D">
        <w:t>mportamiento</w:t>
      </w:r>
      <w:proofErr w:type="spellEnd"/>
      <w:r w:rsidR="006F264D">
        <w:t xml:space="preserve"> de la </w:t>
      </w:r>
      <w:proofErr w:type="spellStart"/>
      <w:r w:rsidR="006F264D">
        <w:t>incidencia</w:t>
      </w:r>
      <w:proofErr w:type="spellEnd"/>
      <w:r w:rsidR="006F264D">
        <w:t xml:space="preserve"> de </w:t>
      </w:r>
      <w:proofErr w:type="spellStart"/>
      <w:r w:rsidR="006F264D">
        <w:t>barrenador</w:t>
      </w:r>
      <w:proofErr w:type="spellEnd"/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departamento</w:t>
      </w:r>
      <w:proofErr w:type="spellEnd"/>
      <w:r w:rsidR="006F264D">
        <w:t xml:space="preserve">, </w:t>
      </w:r>
      <w:proofErr w:type="spellStart"/>
      <w:r w:rsidR="006F264D">
        <w:t>adicionar</w:t>
      </w:r>
      <w:proofErr w:type="spellEnd"/>
      <w:r w:rsidR="006F264D">
        <w:t xml:space="preserve"> </w:t>
      </w:r>
      <w:proofErr w:type="spellStart"/>
      <w:r w:rsidR="006F264D">
        <w:t>línea</w:t>
      </w:r>
      <w:proofErr w:type="spellEnd"/>
      <w:r w:rsidR="006F264D">
        <w:t xml:space="preserve"> de error (</w:t>
      </w:r>
      <w:proofErr w:type="spellStart"/>
      <w:r w:rsidR="006F264D">
        <w:t>Grafica</w:t>
      </w:r>
      <w:proofErr w:type="spellEnd"/>
      <w:r w:rsidR="006F264D">
        <w:t xml:space="preserve"> de barras)</w:t>
      </w:r>
    </w:p>
    <w:p w14:paraId="6DD3C9B6" w14:textId="031CE381" w:rsidR="006F4598" w:rsidRDefault="00EA5E12">
      <w:pPr>
        <w:numPr>
          <w:ilvl w:val="0"/>
          <w:numId w:val="2"/>
        </w:numPr>
        <w:jc w:val="both"/>
      </w:pPr>
      <w:ins w:id="58" w:author="Alejandro Gomez" w:date="2022-04-25T21:33:00Z">
        <w:r w:rsidRPr="00E01B73">
          <w:rPr>
            <w:highlight w:val="yellow"/>
          </w:rPr>
          <w:t>Plot</w:t>
        </w:r>
        <w:r>
          <w:rPr>
            <w:highlight w:val="yellow"/>
          </w:rPr>
          <w:t>3</w:t>
        </w:r>
        <w:r>
          <w:rPr>
            <w:highlight w:val="yellow"/>
          </w:rPr>
          <w:t>5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Comportamiento</w:t>
      </w:r>
      <w:proofErr w:type="spellEnd"/>
      <w:r w:rsidR="006F264D">
        <w:t xml:space="preserve"> de la </w:t>
      </w:r>
      <w:proofErr w:type="spellStart"/>
      <w:r w:rsidR="006F264D">
        <w:t>incidencia</w:t>
      </w:r>
      <w:proofErr w:type="spellEnd"/>
      <w:r w:rsidR="006F264D">
        <w:t xml:space="preserve"> de </w:t>
      </w:r>
      <w:proofErr w:type="spellStart"/>
      <w:r w:rsidR="006F264D">
        <w:t>barrenador</w:t>
      </w:r>
      <w:proofErr w:type="spellEnd"/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cluster, </w:t>
      </w:r>
      <w:proofErr w:type="spellStart"/>
      <w:r w:rsidR="006F264D">
        <w:t>adicionar</w:t>
      </w:r>
      <w:proofErr w:type="spellEnd"/>
      <w:r w:rsidR="006F264D">
        <w:t xml:space="preserve"> </w:t>
      </w:r>
      <w:proofErr w:type="spellStart"/>
      <w:r w:rsidR="006F264D">
        <w:t>línea</w:t>
      </w:r>
      <w:proofErr w:type="spellEnd"/>
      <w:r w:rsidR="006F264D">
        <w:t xml:space="preserve"> de error (</w:t>
      </w:r>
      <w:proofErr w:type="spellStart"/>
      <w:r w:rsidR="006F264D">
        <w:t>Grafica</w:t>
      </w:r>
      <w:proofErr w:type="spellEnd"/>
      <w:r w:rsidR="006F264D">
        <w:t xml:space="preserve"> de barras)</w:t>
      </w:r>
    </w:p>
    <w:p w14:paraId="70EE3AE8" w14:textId="312C8798" w:rsidR="006F4598" w:rsidRDefault="00EA5E12">
      <w:pPr>
        <w:numPr>
          <w:ilvl w:val="0"/>
          <w:numId w:val="2"/>
        </w:numPr>
        <w:jc w:val="both"/>
      </w:pPr>
      <w:ins w:id="59" w:author="Alejandro Gomez" w:date="2022-04-25T21:33:00Z">
        <w:r w:rsidRPr="00E01B73">
          <w:rPr>
            <w:highlight w:val="yellow"/>
          </w:rPr>
          <w:t>Plot</w:t>
        </w:r>
        <w:r>
          <w:rPr>
            <w:highlight w:val="yellow"/>
          </w:rPr>
          <w:t>3</w:t>
        </w:r>
        <w:r>
          <w:rPr>
            <w:highlight w:val="yellow"/>
          </w:rPr>
          <w:t>6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Análisis</w:t>
      </w:r>
      <w:proofErr w:type="spellEnd"/>
      <w:r w:rsidR="006F264D">
        <w:t xml:space="preserve"> de </w:t>
      </w:r>
      <w:proofErr w:type="spellStart"/>
      <w:r w:rsidR="006F264D">
        <w:t>frecuencia</w:t>
      </w:r>
      <w:proofErr w:type="spellEnd"/>
      <w:r w:rsidR="006F264D">
        <w:t xml:space="preserve"> de </w:t>
      </w:r>
      <w:proofErr w:type="spellStart"/>
      <w:r w:rsidR="006F264D">
        <w:t>presencias</w:t>
      </w:r>
      <w:proofErr w:type="spellEnd"/>
      <w:r w:rsidR="006F264D">
        <w:t xml:space="preserve"> y </w:t>
      </w:r>
      <w:proofErr w:type="spellStart"/>
      <w:r w:rsidR="006F264D">
        <w:t>ausenc</w:t>
      </w:r>
      <w:r w:rsidR="006F264D">
        <w:t>ias</w:t>
      </w:r>
      <w:proofErr w:type="spellEnd"/>
      <w:r w:rsidR="006F264D">
        <w:t xml:space="preserve"> de </w:t>
      </w:r>
      <w:proofErr w:type="spellStart"/>
      <w:r w:rsidR="006F264D">
        <w:t>barrenador</w:t>
      </w:r>
      <w:proofErr w:type="spellEnd"/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departamento</w:t>
      </w:r>
      <w:proofErr w:type="spellEnd"/>
      <w:r w:rsidR="006F264D">
        <w:t xml:space="preserve">, </w:t>
      </w:r>
      <w:proofErr w:type="spellStart"/>
      <w:r w:rsidR="006F264D">
        <w:t>año</w:t>
      </w:r>
      <w:proofErr w:type="spellEnd"/>
      <w:r w:rsidR="006F264D">
        <w:t xml:space="preserve"> y </w:t>
      </w:r>
      <w:proofErr w:type="spellStart"/>
      <w:r w:rsidR="006F264D">
        <w:t>variedad</w:t>
      </w:r>
      <w:proofErr w:type="spellEnd"/>
      <w:r w:rsidR="006F264D">
        <w:t xml:space="preserve"> (</w:t>
      </w:r>
      <w:proofErr w:type="spellStart"/>
      <w:r w:rsidR="006F264D">
        <w:t>Gráfica</w:t>
      </w:r>
      <w:proofErr w:type="spellEnd"/>
      <w:r w:rsidR="006F264D">
        <w:t xml:space="preserve"> de barras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separado</w:t>
      </w:r>
      <w:proofErr w:type="spellEnd"/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variable)</w:t>
      </w:r>
    </w:p>
    <w:p w14:paraId="7E56D6C8" w14:textId="77777777" w:rsidR="006F4598" w:rsidRDefault="006F4598">
      <w:pPr>
        <w:jc w:val="both"/>
      </w:pPr>
    </w:p>
    <w:p w14:paraId="647AA446" w14:textId="77777777" w:rsidR="006F4598" w:rsidRDefault="006F264D">
      <w:pPr>
        <w:jc w:val="both"/>
      </w:pPr>
      <w:r>
        <w:t>ANÁLISIS PARA SEVERIDAD</w:t>
      </w:r>
    </w:p>
    <w:p w14:paraId="4FFD07BE" w14:textId="11F51F42" w:rsidR="006F4598" w:rsidRDefault="00EA5E12">
      <w:pPr>
        <w:numPr>
          <w:ilvl w:val="0"/>
          <w:numId w:val="3"/>
        </w:numPr>
        <w:jc w:val="both"/>
      </w:pPr>
      <w:ins w:id="60" w:author="Alejandro Gomez" w:date="2022-04-25T21:33:00Z">
        <w:r w:rsidRPr="00E01B73">
          <w:rPr>
            <w:highlight w:val="yellow"/>
          </w:rPr>
          <w:t>Plot</w:t>
        </w:r>
        <w:r>
          <w:rPr>
            <w:highlight w:val="yellow"/>
          </w:rPr>
          <w:t>3</w:t>
        </w:r>
        <w:r>
          <w:rPr>
            <w:highlight w:val="yellow"/>
          </w:rPr>
          <w:t>7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Comportamiento</w:t>
      </w:r>
      <w:proofErr w:type="spellEnd"/>
      <w:r w:rsidR="006F264D">
        <w:t xml:space="preserve"> de la </w:t>
      </w:r>
      <w:proofErr w:type="spellStart"/>
      <w:r w:rsidR="006F264D">
        <w:t>severidad</w:t>
      </w:r>
      <w:proofErr w:type="spellEnd"/>
      <w:r w:rsidR="006F264D">
        <w:t xml:space="preserve"> de </w:t>
      </w:r>
      <w:proofErr w:type="spellStart"/>
      <w:r w:rsidR="006F264D">
        <w:t>mancha</w:t>
      </w:r>
      <w:proofErr w:type="spellEnd"/>
      <w:r w:rsidR="006F264D">
        <w:t xml:space="preserve"> café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año</w:t>
      </w:r>
      <w:proofErr w:type="spellEnd"/>
      <w:r w:rsidR="006F264D">
        <w:t xml:space="preserve">, </w:t>
      </w:r>
      <w:proofErr w:type="spellStart"/>
      <w:r w:rsidR="006F264D">
        <w:t>adicionar</w:t>
      </w:r>
      <w:proofErr w:type="spellEnd"/>
      <w:r w:rsidR="006F264D">
        <w:t xml:space="preserve"> </w:t>
      </w:r>
      <w:proofErr w:type="spellStart"/>
      <w:r w:rsidR="006F264D">
        <w:t>línea</w:t>
      </w:r>
      <w:proofErr w:type="spellEnd"/>
      <w:r w:rsidR="006F264D">
        <w:t xml:space="preserve"> de error (</w:t>
      </w:r>
      <w:proofErr w:type="spellStart"/>
      <w:r w:rsidR="006F264D">
        <w:t>Gráfica</w:t>
      </w:r>
      <w:proofErr w:type="spellEnd"/>
      <w:r w:rsidR="006F264D">
        <w:t xml:space="preserve"> de </w:t>
      </w:r>
      <w:proofErr w:type="spellStart"/>
      <w:r w:rsidR="006F264D">
        <w:t>líneas</w:t>
      </w:r>
      <w:proofErr w:type="spellEnd"/>
      <w:r w:rsidR="006F264D">
        <w:t>).</w:t>
      </w:r>
    </w:p>
    <w:p w14:paraId="391ED698" w14:textId="048A2EF5" w:rsidR="006F4598" w:rsidRDefault="00EA5E12">
      <w:pPr>
        <w:numPr>
          <w:ilvl w:val="0"/>
          <w:numId w:val="3"/>
        </w:numPr>
        <w:jc w:val="both"/>
      </w:pPr>
      <w:ins w:id="61" w:author="Alejandro Gomez" w:date="2022-04-25T21:33:00Z">
        <w:r w:rsidRPr="00E01B73">
          <w:rPr>
            <w:highlight w:val="yellow"/>
          </w:rPr>
          <w:t>Plot</w:t>
        </w:r>
        <w:r>
          <w:rPr>
            <w:highlight w:val="yellow"/>
          </w:rPr>
          <w:t>3</w:t>
        </w:r>
        <w:r>
          <w:rPr>
            <w:highlight w:val="yellow"/>
          </w:rPr>
          <w:t>8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Comportamiento</w:t>
      </w:r>
      <w:proofErr w:type="spellEnd"/>
      <w:r w:rsidR="006F264D">
        <w:t xml:space="preserve"> de  la </w:t>
      </w:r>
      <w:proofErr w:type="spellStart"/>
      <w:r w:rsidR="006F264D">
        <w:t>severidad</w:t>
      </w:r>
      <w:proofErr w:type="spellEnd"/>
      <w:r w:rsidR="006F264D">
        <w:t xml:space="preserve"> d</w:t>
      </w:r>
      <w:r w:rsidR="006F264D">
        <w:t xml:space="preserve">e </w:t>
      </w:r>
      <w:proofErr w:type="spellStart"/>
      <w:r w:rsidR="006F264D">
        <w:t>mancha</w:t>
      </w:r>
      <w:proofErr w:type="spellEnd"/>
      <w:r w:rsidR="006F264D">
        <w:t xml:space="preserve"> café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departamento</w:t>
      </w:r>
      <w:proofErr w:type="spellEnd"/>
      <w:r w:rsidR="006F264D">
        <w:t xml:space="preserve">, </w:t>
      </w:r>
      <w:proofErr w:type="spellStart"/>
      <w:r w:rsidR="006F264D">
        <w:t>adicionar</w:t>
      </w:r>
      <w:proofErr w:type="spellEnd"/>
      <w:r w:rsidR="006F264D">
        <w:t xml:space="preserve"> </w:t>
      </w:r>
      <w:proofErr w:type="spellStart"/>
      <w:r w:rsidR="006F264D">
        <w:t>línea</w:t>
      </w:r>
      <w:proofErr w:type="spellEnd"/>
      <w:r w:rsidR="006F264D">
        <w:t xml:space="preserve"> de error (</w:t>
      </w:r>
      <w:proofErr w:type="spellStart"/>
      <w:r w:rsidR="006F264D">
        <w:t>Gráfica</w:t>
      </w:r>
      <w:proofErr w:type="spellEnd"/>
      <w:r w:rsidR="006F264D">
        <w:t xml:space="preserve"> de </w:t>
      </w:r>
      <w:proofErr w:type="spellStart"/>
      <w:r w:rsidR="006F264D">
        <w:t>líneas</w:t>
      </w:r>
      <w:proofErr w:type="spellEnd"/>
      <w:r w:rsidR="006F264D">
        <w:t>).</w:t>
      </w:r>
    </w:p>
    <w:p w14:paraId="6F1B6580" w14:textId="7A4E864B" w:rsidR="006F4598" w:rsidRDefault="00EA5E12">
      <w:pPr>
        <w:numPr>
          <w:ilvl w:val="0"/>
          <w:numId w:val="3"/>
        </w:numPr>
        <w:jc w:val="both"/>
      </w:pPr>
      <w:ins w:id="62" w:author="Alejandro Gomez" w:date="2022-04-25T21:34:00Z">
        <w:r w:rsidRPr="00E01B73">
          <w:rPr>
            <w:highlight w:val="yellow"/>
          </w:rPr>
          <w:t>Plot</w:t>
        </w:r>
        <w:r>
          <w:rPr>
            <w:highlight w:val="yellow"/>
          </w:rPr>
          <w:t>3</w:t>
        </w:r>
        <w:r>
          <w:rPr>
            <w:highlight w:val="yellow"/>
          </w:rPr>
          <w:t>9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Comportamiento</w:t>
      </w:r>
      <w:proofErr w:type="spellEnd"/>
      <w:r w:rsidR="006F264D">
        <w:t xml:space="preserve"> de  la </w:t>
      </w:r>
      <w:proofErr w:type="spellStart"/>
      <w:r w:rsidR="006F264D">
        <w:t>severidad</w:t>
      </w:r>
      <w:proofErr w:type="spellEnd"/>
      <w:r w:rsidR="006F264D">
        <w:t xml:space="preserve"> de </w:t>
      </w:r>
      <w:proofErr w:type="spellStart"/>
      <w:r w:rsidR="006F264D">
        <w:t>mancha</w:t>
      </w:r>
      <w:proofErr w:type="spellEnd"/>
      <w:r w:rsidR="006F264D">
        <w:t xml:space="preserve"> café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variedad</w:t>
      </w:r>
      <w:proofErr w:type="spellEnd"/>
      <w:r w:rsidR="006F264D">
        <w:t xml:space="preserve">, </w:t>
      </w:r>
      <w:proofErr w:type="spellStart"/>
      <w:r w:rsidR="006F264D">
        <w:t>adicionar</w:t>
      </w:r>
      <w:proofErr w:type="spellEnd"/>
      <w:r w:rsidR="006F264D">
        <w:t xml:space="preserve"> </w:t>
      </w:r>
      <w:proofErr w:type="spellStart"/>
      <w:r w:rsidR="006F264D">
        <w:t>línea</w:t>
      </w:r>
      <w:proofErr w:type="spellEnd"/>
      <w:r w:rsidR="006F264D">
        <w:t xml:space="preserve"> de error (</w:t>
      </w:r>
      <w:proofErr w:type="spellStart"/>
      <w:r w:rsidR="006F264D">
        <w:t>Gráfica</w:t>
      </w:r>
      <w:proofErr w:type="spellEnd"/>
      <w:r w:rsidR="006F264D">
        <w:t xml:space="preserve"> de </w:t>
      </w:r>
      <w:proofErr w:type="spellStart"/>
      <w:r w:rsidR="006F264D">
        <w:t>líneas</w:t>
      </w:r>
      <w:proofErr w:type="spellEnd"/>
      <w:r w:rsidR="006F264D">
        <w:t>).</w:t>
      </w:r>
    </w:p>
    <w:p w14:paraId="0911C901" w14:textId="7E1B7D15" w:rsidR="006F4598" w:rsidRDefault="00EA5E12">
      <w:pPr>
        <w:numPr>
          <w:ilvl w:val="0"/>
          <w:numId w:val="3"/>
        </w:numPr>
        <w:jc w:val="both"/>
      </w:pPr>
      <w:ins w:id="63" w:author="Alejandro Gomez" w:date="2022-04-25T21:34:00Z">
        <w:r w:rsidRPr="00E01B73">
          <w:rPr>
            <w:highlight w:val="yellow"/>
          </w:rPr>
          <w:t>Plot</w:t>
        </w:r>
        <w:r>
          <w:rPr>
            <w:highlight w:val="yellow"/>
          </w:rPr>
          <w:t>4</w:t>
        </w:r>
        <w:r>
          <w:rPr>
            <w:highlight w:val="yellow"/>
          </w:rPr>
          <w:t>0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Comportamiento</w:t>
      </w:r>
      <w:proofErr w:type="spellEnd"/>
      <w:r w:rsidR="006F264D">
        <w:t xml:space="preserve"> de  la </w:t>
      </w:r>
      <w:proofErr w:type="spellStart"/>
      <w:r w:rsidR="006F264D">
        <w:t>severidad</w:t>
      </w:r>
      <w:proofErr w:type="spellEnd"/>
      <w:r w:rsidR="006F264D">
        <w:t xml:space="preserve"> de </w:t>
      </w:r>
      <w:proofErr w:type="spellStart"/>
      <w:r w:rsidR="006F264D">
        <w:t>mancha</w:t>
      </w:r>
      <w:proofErr w:type="spellEnd"/>
      <w:r w:rsidR="006F264D">
        <w:t xml:space="preserve"> café Por Cluster, </w:t>
      </w:r>
      <w:proofErr w:type="spellStart"/>
      <w:r w:rsidR="006F264D">
        <w:t>adicionar</w:t>
      </w:r>
      <w:proofErr w:type="spellEnd"/>
      <w:r w:rsidR="006F264D">
        <w:t xml:space="preserve"> </w:t>
      </w:r>
      <w:proofErr w:type="spellStart"/>
      <w:r w:rsidR="006F264D">
        <w:t>l</w:t>
      </w:r>
      <w:r w:rsidR="006F264D">
        <w:t>ínea</w:t>
      </w:r>
      <w:proofErr w:type="spellEnd"/>
      <w:r w:rsidR="006F264D">
        <w:t xml:space="preserve"> de error (</w:t>
      </w:r>
      <w:proofErr w:type="spellStart"/>
      <w:r w:rsidR="006F264D">
        <w:t>Gráfica</w:t>
      </w:r>
      <w:proofErr w:type="spellEnd"/>
      <w:r w:rsidR="006F264D">
        <w:t xml:space="preserve"> de </w:t>
      </w:r>
      <w:proofErr w:type="spellStart"/>
      <w:r w:rsidR="006F264D">
        <w:t>líneas</w:t>
      </w:r>
      <w:proofErr w:type="spellEnd"/>
      <w:r w:rsidR="006F264D">
        <w:t>).</w:t>
      </w:r>
    </w:p>
    <w:p w14:paraId="0A58D540" w14:textId="77777777" w:rsidR="006F4598" w:rsidRDefault="006F4598">
      <w:pPr>
        <w:jc w:val="both"/>
      </w:pPr>
    </w:p>
    <w:p w14:paraId="0CF9C056" w14:textId="77777777" w:rsidR="006F4598" w:rsidRDefault="006F264D">
      <w:pPr>
        <w:jc w:val="both"/>
      </w:pPr>
      <w:r>
        <w:t>ANÁLISIS PARA PRESENCIAS (</w:t>
      </w:r>
      <w:proofErr w:type="spellStart"/>
      <w:r>
        <w:t>Infectados</w:t>
      </w:r>
      <w:proofErr w:type="spellEnd"/>
      <w:r>
        <w:t>) Y AUSENCIAS (</w:t>
      </w:r>
      <w:proofErr w:type="spellStart"/>
      <w:r>
        <w:t>Sanos</w:t>
      </w:r>
      <w:proofErr w:type="spellEnd"/>
      <w:r>
        <w:t>)</w:t>
      </w:r>
    </w:p>
    <w:p w14:paraId="64544CAD" w14:textId="73004E17" w:rsidR="006F4598" w:rsidRDefault="00EA5E12">
      <w:pPr>
        <w:numPr>
          <w:ilvl w:val="0"/>
          <w:numId w:val="4"/>
        </w:numPr>
        <w:jc w:val="both"/>
      </w:pPr>
      <w:ins w:id="64" w:author="Alejandro Gomez" w:date="2022-04-25T21:34:00Z">
        <w:r w:rsidRPr="00E01B73">
          <w:rPr>
            <w:highlight w:val="yellow"/>
          </w:rPr>
          <w:t>Plot</w:t>
        </w:r>
        <w:r>
          <w:rPr>
            <w:highlight w:val="yellow"/>
          </w:rPr>
          <w:t>4</w:t>
        </w:r>
        <w:r>
          <w:rPr>
            <w:highlight w:val="yellow"/>
          </w:rPr>
          <w:t>1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Análisis</w:t>
      </w:r>
      <w:proofErr w:type="spellEnd"/>
      <w:r w:rsidR="006F264D">
        <w:t xml:space="preserve"> de </w:t>
      </w:r>
      <w:proofErr w:type="spellStart"/>
      <w:r w:rsidR="006F264D">
        <w:t>frecuencia</w:t>
      </w:r>
      <w:proofErr w:type="spellEnd"/>
      <w:r w:rsidR="006F264D">
        <w:t xml:space="preserve"> de </w:t>
      </w:r>
      <w:proofErr w:type="spellStart"/>
      <w:r w:rsidR="006F264D">
        <w:t>presencias</w:t>
      </w:r>
      <w:proofErr w:type="spellEnd"/>
      <w:r w:rsidR="006F264D">
        <w:t xml:space="preserve"> y </w:t>
      </w:r>
      <w:proofErr w:type="spellStart"/>
      <w:r w:rsidR="006F264D">
        <w:t>ausencias</w:t>
      </w:r>
      <w:proofErr w:type="spellEnd"/>
      <w:r w:rsidR="006F264D">
        <w:t xml:space="preserve"> de las </w:t>
      </w:r>
      <w:proofErr w:type="spellStart"/>
      <w:r w:rsidR="006F264D">
        <w:t>enfermedades</w:t>
      </w:r>
      <w:proofErr w:type="spellEnd"/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departamento</w:t>
      </w:r>
      <w:proofErr w:type="spellEnd"/>
      <w:r w:rsidR="006F264D">
        <w:t xml:space="preserve">, </w:t>
      </w:r>
      <w:proofErr w:type="spellStart"/>
      <w:r w:rsidR="006F264D">
        <w:t>año</w:t>
      </w:r>
      <w:proofErr w:type="spellEnd"/>
      <w:r w:rsidR="006F264D">
        <w:t xml:space="preserve">, </w:t>
      </w:r>
      <w:proofErr w:type="spellStart"/>
      <w:r w:rsidR="006F264D">
        <w:t>etapa</w:t>
      </w:r>
      <w:proofErr w:type="spellEnd"/>
      <w:r w:rsidR="006F264D">
        <w:t xml:space="preserve"> </w:t>
      </w:r>
      <w:proofErr w:type="spellStart"/>
      <w:r w:rsidR="006F264D">
        <w:t>fenológica</w:t>
      </w:r>
      <w:proofErr w:type="spellEnd"/>
      <w:r w:rsidR="006F264D">
        <w:t xml:space="preserve"> y </w:t>
      </w:r>
      <w:proofErr w:type="spellStart"/>
      <w:r w:rsidR="006F264D">
        <w:t>variedad</w:t>
      </w:r>
      <w:proofErr w:type="spellEnd"/>
      <w:r w:rsidR="006F264D">
        <w:t xml:space="preserve"> (</w:t>
      </w:r>
      <w:proofErr w:type="spellStart"/>
      <w:r w:rsidR="006F264D">
        <w:t>En</w:t>
      </w:r>
      <w:proofErr w:type="spellEnd"/>
      <w:r w:rsidR="006F264D">
        <w:t xml:space="preserve"> panel para </w:t>
      </w:r>
      <w:proofErr w:type="spellStart"/>
      <w:r w:rsidR="006F264D">
        <w:t>cada</w:t>
      </w:r>
      <w:proofErr w:type="spellEnd"/>
      <w:r w:rsidR="006F264D">
        <w:t xml:space="preserve"> variable </w:t>
      </w:r>
      <w:proofErr w:type="spellStart"/>
      <w:r w:rsidR="006F264D">
        <w:t>gráficas</w:t>
      </w:r>
      <w:proofErr w:type="spellEnd"/>
      <w:r w:rsidR="006F264D">
        <w:t xml:space="preserve"> de b</w:t>
      </w:r>
      <w:r w:rsidR="006F264D">
        <w:t>arras).</w:t>
      </w:r>
    </w:p>
    <w:p w14:paraId="110E73D9" w14:textId="159EE15C" w:rsidR="006F4598" w:rsidRDefault="00EA5E12">
      <w:pPr>
        <w:numPr>
          <w:ilvl w:val="0"/>
          <w:numId w:val="4"/>
        </w:numPr>
        <w:jc w:val="both"/>
      </w:pPr>
      <w:ins w:id="65" w:author="Alejandro Gomez" w:date="2022-04-25T21:34:00Z">
        <w:r w:rsidRPr="00E01B73">
          <w:rPr>
            <w:highlight w:val="yellow"/>
          </w:rPr>
          <w:t>Plot</w:t>
        </w:r>
        <w:r>
          <w:rPr>
            <w:highlight w:val="yellow"/>
          </w:rPr>
          <w:t>4</w:t>
        </w:r>
        <w:r>
          <w:rPr>
            <w:highlight w:val="yellow"/>
          </w:rPr>
          <w:t>2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Análisis</w:t>
      </w:r>
      <w:proofErr w:type="spellEnd"/>
      <w:r w:rsidR="006F264D">
        <w:t xml:space="preserve"> de </w:t>
      </w:r>
      <w:proofErr w:type="spellStart"/>
      <w:r w:rsidR="006F264D">
        <w:t>frecuencia</w:t>
      </w:r>
      <w:proofErr w:type="spellEnd"/>
      <w:r w:rsidR="006F264D">
        <w:t xml:space="preserve"> de </w:t>
      </w:r>
      <w:proofErr w:type="spellStart"/>
      <w:r w:rsidR="006F264D">
        <w:t>presencias</w:t>
      </w:r>
      <w:proofErr w:type="spellEnd"/>
      <w:r w:rsidR="006F264D">
        <w:t xml:space="preserve"> y </w:t>
      </w:r>
      <w:proofErr w:type="spellStart"/>
      <w:r w:rsidR="006F264D">
        <w:t>ausencias</w:t>
      </w:r>
      <w:proofErr w:type="spellEnd"/>
      <w:r w:rsidR="006F264D">
        <w:t xml:space="preserve"> de las </w:t>
      </w:r>
      <w:proofErr w:type="spellStart"/>
      <w:r w:rsidR="006F264D">
        <w:t>enfermedades</w:t>
      </w:r>
      <w:proofErr w:type="spellEnd"/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cluster (</w:t>
      </w:r>
      <w:proofErr w:type="spellStart"/>
      <w:r w:rsidR="006F264D">
        <w:t>En</w:t>
      </w:r>
      <w:proofErr w:type="spellEnd"/>
      <w:r w:rsidR="006F264D">
        <w:t xml:space="preserve"> panel </w:t>
      </w:r>
      <w:proofErr w:type="spellStart"/>
      <w:r w:rsidR="006F264D">
        <w:t>gráficas</w:t>
      </w:r>
      <w:proofErr w:type="spellEnd"/>
      <w:r w:rsidR="006F264D">
        <w:t xml:space="preserve"> de barras).</w:t>
      </w:r>
    </w:p>
    <w:p w14:paraId="727F0DFE" w14:textId="540893E7" w:rsidR="006F4598" w:rsidRDefault="00EA5E12">
      <w:pPr>
        <w:numPr>
          <w:ilvl w:val="0"/>
          <w:numId w:val="4"/>
        </w:numPr>
        <w:jc w:val="both"/>
      </w:pPr>
      <w:ins w:id="66" w:author="Alejandro Gomez" w:date="2022-04-25T21:34:00Z">
        <w:r w:rsidRPr="00E01B73">
          <w:rPr>
            <w:highlight w:val="yellow"/>
          </w:rPr>
          <w:t>Plot</w:t>
        </w:r>
        <w:r>
          <w:rPr>
            <w:highlight w:val="yellow"/>
          </w:rPr>
          <w:t>4</w:t>
        </w:r>
        <w:r>
          <w:rPr>
            <w:highlight w:val="yellow"/>
          </w:rPr>
          <w:t>3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Análisis</w:t>
      </w:r>
      <w:proofErr w:type="spellEnd"/>
      <w:r w:rsidR="006F264D">
        <w:t xml:space="preserve"> de </w:t>
      </w:r>
      <w:proofErr w:type="spellStart"/>
      <w:r w:rsidR="006F264D">
        <w:t>frecuencia</w:t>
      </w:r>
      <w:proofErr w:type="spellEnd"/>
      <w:r w:rsidR="006F264D">
        <w:t xml:space="preserve"> de </w:t>
      </w:r>
      <w:proofErr w:type="spellStart"/>
      <w:r w:rsidR="006F264D">
        <w:t>presencias</w:t>
      </w:r>
      <w:proofErr w:type="spellEnd"/>
      <w:r w:rsidR="006F264D">
        <w:t xml:space="preserve"> y </w:t>
      </w:r>
      <w:proofErr w:type="spellStart"/>
      <w:r w:rsidR="006F264D">
        <w:t>ausencias</w:t>
      </w:r>
      <w:proofErr w:type="spellEnd"/>
      <w:r w:rsidR="006F264D">
        <w:t xml:space="preserve"> del </w:t>
      </w:r>
      <w:proofErr w:type="spellStart"/>
      <w:r w:rsidR="006F264D">
        <w:t>ácaro</w:t>
      </w:r>
      <w:proofErr w:type="spellEnd"/>
      <w:r w:rsidR="006F264D">
        <w:t xml:space="preserve"> </w:t>
      </w:r>
      <w:proofErr w:type="spellStart"/>
      <w:r w:rsidR="006F264D">
        <w:rPr>
          <w:i/>
        </w:rPr>
        <w:t>Steneotarsonemus</w:t>
      </w:r>
      <w:proofErr w:type="spellEnd"/>
      <w:r w:rsidR="006F264D">
        <w:rPr>
          <w:i/>
        </w:rPr>
        <w:t xml:space="preserve"> </w:t>
      </w:r>
      <w:proofErr w:type="spellStart"/>
      <w:r w:rsidR="006F264D">
        <w:rPr>
          <w:i/>
        </w:rPr>
        <w:t>spinki</w:t>
      </w:r>
      <w:proofErr w:type="spellEnd"/>
      <w:r w:rsidR="006F264D">
        <w:rPr>
          <w:i/>
        </w:rPr>
        <w:t xml:space="preserve"> </w:t>
      </w:r>
      <w:proofErr w:type="spellStart"/>
      <w:r w:rsidR="006F264D">
        <w:t>por</w:t>
      </w:r>
      <w:proofErr w:type="spellEnd"/>
      <w:r w:rsidR="006F264D">
        <w:t xml:space="preserve"> </w:t>
      </w:r>
      <w:proofErr w:type="spellStart"/>
      <w:r w:rsidR="006F264D">
        <w:t>departamento</w:t>
      </w:r>
      <w:proofErr w:type="spellEnd"/>
      <w:r w:rsidR="006F264D">
        <w:t xml:space="preserve">, </w:t>
      </w:r>
      <w:proofErr w:type="spellStart"/>
      <w:r w:rsidR="006F264D">
        <w:t>año</w:t>
      </w:r>
      <w:proofErr w:type="spellEnd"/>
      <w:r w:rsidR="006F264D">
        <w:t xml:space="preserve">, </w:t>
      </w:r>
      <w:proofErr w:type="spellStart"/>
      <w:r w:rsidR="006F264D">
        <w:t>etapa</w:t>
      </w:r>
      <w:proofErr w:type="spellEnd"/>
      <w:r w:rsidR="006F264D">
        <w:t xml:space="preserve"> </w:t>
      </w:r>
      <w:proofErr w:type="spellStart"/>
      <w:r w:rsidR="006F264D">
        <w:t>fenológica</w:t>
      </w:r>
      <w:proofErr w:type="spellEnd"/>
      <w:r w:rsidR="006F264D">
        <w:t xml:space="preserve"> y </w:t>
      </w:r>
      <w:proofErr w:type="spellStart"/>
      <w:r w:rsidR="006F264D">
        <w:t>variedad</w:t>
      </w:r>
      <w:proofErr w:type="spellEnd"/>
      <w:r w:rsidR="006F264D">
        <w:t xml:space="preserve"> (Una </w:t>
      </w:r>
      <w:proofErr w:type="spellStart"/>
      <w:r w:rsidR="006F264D">
        <w:t>Gráfica</w:t>
      </w:r>
      <w:proofErr w:type="spellEnd"/>
      <w:r w:rsidR="006F264D">
        <w:t xml:space="preserve"> de barras </w:t>
      </w:r>
      <w:proofErr w:type="spellStart"/>
      <w:r w:rsidR="006F264D">
        <w:t>por</w:t>
      </w:r>
      <w:proofErr w:type="spellEnd"/>
      <w:r w:rsidR="006F264D">
        <w:t xml:space="preserve"> variable).</w:t>
      </w:r>
    </w:p>
    <w:p w14:paraId="0F48B207" w14:textId="765B9958" w:rsidR="006F4598" w:rsidDel="00EA5E12" w:rsidRDefault="00EA5E12">
      <w:pPr>
        <w:numPr>
          <w:ilvl w:val="0"/>
          <w:numId w:val="4"/>
        </w:numPr>
        <w:jc w:val="both"/>
        <w:rPr>
          <w:del w:id="67" w:author="Alejandro Gomez" w:date="2022-04-25T21:34:00Z"/>
        </w:rPr>
      </w:pPr>
      <w:ins w:id="68" w:author="Alejandro Gomez" w:date="2022-04-25T21:34:00Z">
        <w:r w:rsidRPr="00E01B73">
          <w:rPr>
            <w:highlight w:val="yellow"/>
          </w:rPr>
          <w:t>Plot</w:t>
        </w:r>
        <w:r>
          <w:rPr>
            <w:highlight w:val="yellow"/>
          </w:rPr>
          <w:t>4</w:t>
        </w:r>
        <w:r>
          <w:rPr>
            <w:highlight w:val="yellow"/>
          </w:rPr>
          <w:t>4</w:t>
        </w:r>
        <w:r w:rsidRPr="00E01B73">
          <w:rPr>
            <w:highlight w:val="yellow"/>
          </w:rPr>
          <w:t>:</w:t>
        </w:r>
        <w:r>
          <w:t xml:space="preserve"> </w:t>
        </w:r>
      </w:ins>
      <w:proofErr w:type="spellStart"/>
      <w:r w:rsidR="006F264D">
        <w:t>Análisis</w:t>
      </w:r>
      <w:proofErr w:type="spellEnd"/>
      <w:r w:rsidR="006F264D">
        <w:t xml:space="preserve"> de </w:t>
      </w:r>
      <w:proofErr w:type="spellStart"/>
      <w:r w:rsidR="006F264D">
        <w:t>frecuencia</w:t>
      </w:r>
      <w:proofErr w:type="spellEnd"/>
      <w:r w:rsidR="006F264D">
        <w:t xml:space="preserve"> de </w:t>
      </w:r>
      <w:proofErr w:type="spellStart"/>
      <w:r w:rsidR="006F264D">
        <w:t>presencias</w:t>
      </w:r>
      <w:proofErr w:type="spellEnd"/>
      <w:r w:rsidR="006F264D">
        <w:t xml:space="preserve"> y </w:t>
      </w:r>
      <w:proofErr w:type="spellStart"/>
      <w:r w:rsidR="006F264D">
        <w:t>ausencias</w:t>
      </w:r>
      <w:proofErr w:type="spellEnd"/>
      <w:r w:rsidR="006F264D">
        <w:t xml:space="preserve"> del </w:t>
      </w:r>
      <w:proofErr w:type="spellStart"/>
      <w:r w:rsidR="006F264D">
        <w:t>ácaro</w:t>
      </w:r>
      <w:proofErr w:type="spellEnd"/>
      <w:r w:rsidR="006F264D">
        <w:t xml:space="preserve"> </w:t>
      </w:r>
      <w:proofErr w:type="spellStart"/>
      <w:r w:rsidR="006F264D">
        <w:rPr>
          <w:i/>
        </w:rPr>
        <w:t>Steneotarsonemus</w:t>
      </w:r>
      <w:proofErr w:type="spellEnd"/>
      <w:r w:rsidR="006F264D">
        <w:rPr>
          <w:i/>
        </w:rPr>
        <w:t xml:space="preserve"> </w:t>
      </w:r>
      <w:proofErr w:type="spellStart"/>
      <w:r w:rsidR="006F264D">
        <w:rPr>
          <w:i/>
        </w:rPr>
        <w:t>spinki</w:t>
      </w:r>
      <w:proofErr w:type="spellEnd"/>
      <w:r w:rsidR="006F264D">
        <w:rPr>
          <w:i/>
        </w:rPr>
        <w:t xml:space="preserve"> </w:t>
      </w:r>
      <w:r w:rsidR="006F264D">
        <w:t xml:space="preserve"> </w:t>
      </w:r>
      <w:proofErr w:type="spellStart"/>
      <w:r w:rsidR="006F264D">
        <w:t>por</w:t>
      </w:r>
      <w:proofErr w:type="spellEnd"/>
      <w:r w:rsidR="006F264D">
        <w:t xml:space="preserve"> cluster (</w:t>
      </w:r>
      <w:proofErr w:type="spellStart"/>
      <w:r w:rsidR="006F264D">
        <w:t>Gráfica</w:t>
      </w:r>
      <w:proofErr w:type="spellEnd"/>
      <w:r w:rsidR="006F264D">
        <w:t xml:space="preserve"> de barras).</w:t>
      </w:r>
    </w:p>
    <w:p w14:paraId="72E2679E" w14:textId="3316ACBF" w:rsidR="006F4598" w:rsidDel="00EA5E12" w:rsidRDefault="006F4598" w:rsidP="00EA5E12">
      <w:pPr>
        <w:numPr>
          <w:ilvl w:val="0"/>
          <w:numId w:val="4"/>
        </w:numPr>
        <w:jc w:val="both"/>
        <w:rPr>
          <w:del w:id="69" w:author="Alejandro Gomez" w:date="2022-04-25T21:34:00Z"/>
        </w:rPr>
        <w:pPrChange w:id="70" w:author="Alejandro Gomez" w:date="2022-04-25T21:34:00Z">
          <w:pPr>
            <w:jc w:val="both"/>
          </w:pPr>
        </w:pPrChange>
      </w:pPr>
    </w:p>
    <w:p w14:paraId="72AE17A0" w14:textId="07EDE4E5" w:rsidR="006F4598" w:rsidDel="00EA5E12" w:rsidRDefault="006F4598">
      <w:pPr>
        <w:jc w:val="both"/>
        <w:rPr>
          <w:del w:id="71" w:author="Alejandro Gomez" w:date="2022-04-25T21:34:00Z"/>
        </w:rPr>
      </w:pPr>
    </w:p>
    <w:p w14:paraId="1BCD3F73" w14:textId="77777777" w:rsidR="006F4598" w:rsidRDefault="006F4598" w:rsidP="00EA5E12">
      <w:pPr>
        <w:numPr>
          <w:ilvl w:val="0"/>
          <w:numId w:val="4"/>
        </w:numPr>
        <w:jc w:val="both"/>
        <w:pPrChange w:id="72" w:author="Alejandro Gomez" w:date="2022-04-25T21:34:00Z">
          <w:pPr>
            <w:ind w:left="720"/>
            <w:jc w:val="both"/>
          </w:pPr>
        </w:pPrChange>
      </w:pPr>
    </w:p>
    <w:sectPr w:rsidR="006F45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Alejandro Gomez" w:date="2022-04-26T00:00:00Z" w:initials="AG">
    <w:p w14:paraId="6E319537" w14:textId="55EBC382" w:rsidR="006E46DF" w:rsidRDefault="006E46DF">
      <w:pPr>
        <w:pStyle w:val="Textocomentario"/>
      </w:pPr>
      <w:r>
        <w:rPr>
          <w:rStyle w:val="Refdecomentario"/>
        </w:rPr>
        <w:annotationRef/>
      </w:r>
      <w:r>
        <w:t xml:space="preserve">Falta </w:t>
      </w:r>
      <w:proofErr w:type="spellStart"/>
      <w:r>
        <w:t>el</w:t>
      </w:r>
      <w:proofErr w:type="spellEnd"/>
      <w:r>
        <w:t xml:space="preserve"> color del </w:t>
      </w:r>
      <w:proofErr w:type="spellStart"/>
      <w:r>
        <w:t>manchado</w:t>
      </w:r>
      <w:proofErr w:type="spellEnd"/>
      <w:r>
        <w:t xml:space="preserve"> de </w:t>
      </w:r>
      <w:proofErr w:type="spellStart"/>
      <w:r>
        <w:t>grano</w:t>
      </w:r>
      <w:proofErr w:type="spellEnd"/>
    </w:p>
  </w:comment>
  <w:comment w:id="5" w:author="Alejandro Gomez" w:date="2022-04-26T00:02:00Z" w:initials="AG">
    <w:p w14:paraId="1025649A" w14:textId="0078DD52" w:rsidR="006E46DF" w:rsidRDefault="006E46DF">
      <w:pPr>
        <w:pStyle w:val="Textocomentario"/>
      </w:pPr>
      <w:r>
        <w:rPr>
          <w:rStyle w:val="Refdecomentario"/>
        </w:rPr>
        <w:annotationRef/>
      </w:r>
      <w:proofErr w:type="spellStart"/>
      <w:r>
        <w:t>Faltaría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color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caja</w:t>
      </w:r>
      <w:proofErr w:type="spellEnd"/>
    </w:p>
  </w:comment>
  <w:comment w:id="2" w:author="Javier Alejandro Gomez Munoz" w:date="2022-04-20T03:13:00Z" w:initials="">
    <w:p w14:paraId="0E720A07" w14:textId="77777777" w:rsidR="006F4598" w:rsidRDefault="006F26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proofErr w:type="spellStart"/>
      <w:r>
        <w:rPr>
          <w:color w:val="000000"/>
        </w:rPr>
        <w:t>Listo</w:t>
      </w:r>
      <w:proofErr w:type="spellEnd"/>
      <w:r>
        <w:rPr>
          <w:color w:val="000000"/>
        </w:rPr>
        <w:t>!</w:t>
      </w:r>
    </w:p>
  </w:comment>
  <w:comment w:id="11" w:author="Alejandro Gomez" w:date="2022-04-26T00:17:00Z" w:initials="AG">
    <w:p w14:paraId="5F324B43" w14:textId="0B07718C" w:rsidR="00D15D7D" w:rsidRDefault="00D15D7D">
      <w:pPr>
        <w:pStyle w:val="Textocomentario"/>
      </w:pPr>
      <w:r>
        <w:rPr>
          <w:rStyle w:val="Refdecomentario"/>
        </w:rPr>
        <w:annotationRef/>
      </w:r>
      <w:proofErr w:type="spellStart"/>
      <w:r>
        <w:t>listo</w:t>
      </w:r>
      <w:proofErr w:type="spellEnd"/>
    </w:p>
  </w:comment>
  <w:comment w:id="15" w:author="Alejandro Gomez" w:date="2022-04-26T00:20:00Z" w:initials="AG">
    <w:p w14:paraId="379BB976" w14:textId="78E56FC8" w:rsidR="00D15D7D" w:rsidRDefault="00D15D7D">
      <w:pPr>
        <w:pStyle w:val="Textocomentario"/>
      </w:pPr>
      <w:r>
        <w:rPr>
          <w:rStyle w:val="Refdecomentario"/>
        </w:rPr>
        <w:annotationRef/>
      </w:r>
      <w:proofErr w:type="spellStart"/>
      <w:r>
        <w:t>listo</w:t>
      </w:r>
      <w:proofErr w:type="spellEnd"/>
    </w:p>
  </w:comment>
  <w:comment w:id="19" w:author="Alejandro Gomez" w:date="2022-04-26T00:30:00Z" w:initials="AG">
    <w:p w14:paraId="0198B87F" w14:textId="01A82FB1" w:rsidR="00CE4569" w:rsidRDefault="00CE4569">
      <w:pPr>
        <w:pStyle w:val="Textocomentario"/>
      </w:pPr>
      <w:r>
        <w:rPr>
          <w:rStyle w:val="Refdecomentario"/>
        </w:rPr>
        <w:annotationRef/>
      </w:r>
      <w:proofErr w:type="spellStart"/>
      <w:r>
        <w:t>listo</w:t>
      </w:r>
      <w:proofErr w:type="spellEnd"/>
    </w:p>
  </w:comment>
  <w:comment w:id="23" w:author="Alejandro Gomez" w:date="2022-04-26T00:46:00Z" w:initials="AG">
    <w:p w14:paraId="017B13B2" w14:textId="0EC4A254" w:rsidR="006F264D" w:rsidRDefault="006F264D">
      <w:pPr>
        <w:pStyle w:val="Textocomentario"/>
      </w:pPr>
      <w:r>
        <w:rPr>
          <w:rStyle w:val="Refdecomentario"/>
        </w:rPr>
        <w:annotationRef/>
      </w:r>
      <w:proofErr w:type="spellStart"/>
      <w:r>
        <w:t>corrección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319537" w15:done="0"/>
  <w15:commentEx w15:paraId="1025649A" w15:paraIdParent="6E319537" w15:done="0"/>
  <w15:commentEx w15:paraId="0E720A07" w15:done="0"/>
  <w15:commentEx w15:paraId="5F324B43" w15:done="0"/>
  <w15:commentEx w15:paraId="379BB976" w15:done="0"/>
  <w15:commentEx w15:paraId="0198B87F" w15:done="0"/>
  <w15:commentEx w15:paraId="017B13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1B489" w16cex:dateUtc="2022-04-26T05:00:00Z"/>
  <w16cex:commentExtensible w16cex:durableId="2611B531" w16cex:dateUtc="2022-04-26T05:02:00Z"/>
  <w16cex:commentExtensible w16cex:durableId="2611902F" w16cex:dateUtc="2022-04-20T08:13:00Z"/>
  <w16cex:commentExtensible w16cex:durableId="2611B8B6" w16cex:dateUtc="2022-04-26T05:17:00Z"/>
  <w16cex:commentExtensible w16cex:durableId="2611B953" w16cex:dateUtc="2022-04-26T05:20:00Z"/>
  <w16cex:commentExtensible w16cex:durableId="2611BB92" w16cex:dateUtc="2022-04-26T05:30:00Z"/>
  <w16cex:commentExtensible w16cex:durableId="2611BF48" w16cex:dateUtc="2022-04-26T0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319537" w16cid:durableId="2611B489"/>
  <w16cid:commentId w16cid:paraId="1025649A" w16cid:durableId="2611B531"/>
  <w16cid:commentId w16cid:paraId="0E720A07" w16cid:durableId="2611902F"/>
  <w16cid:commentId w16cid:paraId="5F324B43" w16cid:durableId="2611B8B6"/>
  <w16cid:commentId w16cid:paraId="379BB976" w16cid:durableId="2611B953"/>
  <w16cid:commentId w16cid:paraId="0198B87F" w16cid:durableId="2611BB92"/>
  <w16cid:commentId w16cid:paraId="017B13B2" w16cid:durableId="2611BF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75382"/>
    <w:multiLevelType w:val="multilevel"/>
    <w:tmpl w:val="D8946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8B4347"/>
    <w:multiLevelType w:val="multilevel"/>
    <w:tmpl w:val="6EFA03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CF6B16"/>
    <w:multiLevelType w:val="multilevel"/>
    <w:tmpl w:val="09D6A7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DF6582"/>
    <w:multiLevelType w:val="multilevel"/>
    <w:tmpl w:val="00F2A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32605696">
    <w:abstractNumId w:val="1"/>
  </w:num>
  <w:num w:numId="2" w16cid:durableId="240070466">
    <w:abstractNumId w:val="0"/>
  </w:num>
  <w:num w:numId="3" w16cid:durableId="51202670">
    <w:abstractNumId w:val="2"/>
  </w:num>
  <w:num w:numId="4" w16cid:durableId="184851542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jandro Gomez">
    <w15:presenceInfo w15:providerId="AD" w15:userId="S::jaagomezmu@unal.edu.co::7fe101d4-0ccb-40f9-baa9-bcd5c1ed177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598"/>
    <w:rsid w:val="006E46DF"/>
    <w:rsid w:val="006F264D"/>
    <w:rsid w:val="006F4598"/>
    <w:rsid w:val="00B024AB"/>
    <w:rsid w:val="00CE4569"/>
    <w:rsid w:val="00D15D7D"/>
    <w:rsid w:val="00EA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A200F"/>
  <w15:docId w15:val="{4B194DF9-9AA7-4AB5-8AFF-60FABAE2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46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46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comments" Target="comments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microsoft.com/office/2016/09/relationships/commentsIds" Target="commentsIds.xml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microsoft.com/office/2011/relationships/commentsExtended" Target="commentsExtended.xml"/><Relationship Id="rId30" Type="http://schemas.openxmlformats.org/officeDocument/2006/relationships/image" Target="media/image22.png"/><Relationship Id="rId35" Type="http://schemas.microsoft.com/office/2011/relationships/people" Target="peop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9</Pages>
  <Words>1543</Words>
  <Characters>8487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Gomez</cp:lastModifiedBy>
  <cp:revision>3</cp:revision>
  <dcterms:created xsi:type="dcterms:W3CDTF">2022-04-26T02:25:00Z</dcterms:created>
  <dcterms:modified xsi:type="dcterms:W3CDTF">2022-04-26T05:47:00Z</dcterms:modified>
</cp:coreProperties>
</file>